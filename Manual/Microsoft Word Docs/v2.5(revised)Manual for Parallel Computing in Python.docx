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885110"/>
        <w:docPartObj>
          <w:docPartGallery w:val="Cover Pages"/>
          <w:docPartUnique/>
        </w:docPartObj>
      </w:sdtPr>
      <w:sdtEndPr>
        <w:rPr>
          <w:rFonts w:ascii="Times New Roman" w:hAnsi="Times New Roman" w:cs="Times New Roman"/>
          <w:b/>
          <w:bCs/>
          <w:sz w:val="48"/>
          <w:szCs w:val="48"/>
        </w:rPr>
      </w:sdtEndPr>
      <w:sdtContent>
        <w:p w14:paraId="31173D4D" w14:textId="07C68FDC" w:rsidR="00F864A5" w:rsidRDefault="00F864A5">
          <w:r>
            <w:rPr>
              <w:noProof/>
            </w:rPr>
            <mc:AlternateContent>
              <mc:Choice Requires="wpg">
                <w:drawing>
                  <wp:anchor distT="0" distB="0" distL="114300" distR="114300" simplePos="0" relativeHeight="251659264" behindDoc="1" locked="0" layoutInCell="1" allowOverlap="1" wp14:anchorId="63978DDC" wp14:editId="713187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E74758"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8DD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826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8265 [3204]" stroked="f" strokeweight="1pt">
                      <v:textbox inset="36pt,57.6pt,36pt,36pt">
                        <w:txbxContent>
                          <w:sdt>
                            <w:sdtPr>
                              <w:rPr>
                                <w:rFonts w:ascii="Interstate Light" w:hAnsi="Interstate Light"/>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9663D8" w14:textId="6E0823AD" w:rsidR="00F864A5" w:rsidRPr="00D427CB" w:rsidRDefault="00F864A5">
                                <w:pPr>
                                  <w:pStyle w:val="NoSpacing"/>
                                  <w:spacing w:before="120"/>
                                  <w:jc w:val="center"/>
                                  <w:rPr>
                                    <w:rFonts w:ascii="Interstate Light" w:hAnsi="Interstate Light"/>
                                    <w:color w:val="FFFFFF" w:themeColor="background1"/>
                                  </w:rPr>
                                </w:pPr>
                                <w:r w:rsidRPr="00D427CB">
                                  <w:rPr>
                                    <w:rFonts w:ascii="Interstate Light" w:hAnsi="Interstate Light"/>
                                    <w:color w:val="FFFFFF" w:themeColor="background1"/>
                                  </w:rPr>
                                  <w:t>Tyler Bruce</w:t>
                                </w:r>
                              </w:p>
                            </w:sdtContent>
                          </w:sdt>
                          <w:p w14:paraId="20812F89" w14:textId="756E7B87" w:rsidR="00F864A5" w:rsidRDefault="00E74758" w:rsidP="00F864A5">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864A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Interstate Light" w:eastAsiaTheme="majorEastAsia" w:hAnsi="Interstate Light" w:cstheme="majorBidi"/>
                                <w:caps/>
                                <w:color w:val="00826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CF44292" w14:textId="39CC0FCA" w:rsidR="00F864A5" w:rsidRPr="00D427CB" w:rsidRDefault="00F864A5">
                                <w:pPr>
                                  <w:pStyle w:val="NoSpacing"/>
                                  <w:jc w:val="center"/>
                                  <w:rPr>
                                    <w:rFonts w:ascii="Interstate Light" w:eastAsiaTheme="majorEastAsia" w:hAnsi="Interstate Light" w:cstheme="majorBidi"/>
                                    <w:caps/>
                                    <w:color w:val="008265" w:themeColor="accent1"/>
                                    <w:sz w:val="72"/>
                                    <w:szCs w:val="72"/>
                                  </w:rPr>
                                </w:pPr>
                                <w:r w:rsidRPr="00D427CB">
                                  <w:rPr>
                                    <w:rFonts w:ascii="Interstate Light" w:eastAsiaTheme="majorEastAsia" w:hAnsi="Interstate Light" w:cstheme="majorBidi"/>
                                    <w:caps/>
                                    <w:color w:val="008265" w:themeColor="accent1"/>
                                    <w:sz w:val="72"/>
                                    <w:szCs w:val="72"/>
                                  </w:rPr>
                                  <w:t>Procedural Manual for Parallel COmputing in python</w:t>
                                </w:r>
                              </w:p>
                            </w:sdtContent>
                          </w:sdt>
                        </w:txbxContent>
                      </v:textbox>
                    </v:shape>
                    <w10:wrap anchorx="page" anchory="page"/>
                  </v:group>
                </w:pict>
              </mc:Fallback>
            </mc:AlternateContent>
          </w:r>
        </w:p>
        <w:p w14:paraId="1516A570" w14:textId="11D176A9" w:rsidR="00F864A5" w:rsidRDefault="00F864A5">
          <w:pPr>
            <w:rPr>
              <w:rFonts w:ascii="Times New Roman" w:hAnsi="Times New Roman" w:cs="Times New Roman"/>
              <w:b/>
              <w:bCs/>
              <w:sz w:val="48"/>
              <w:szCs w:val="48"/>
            </w:rPr>
          </w:pPr>
          <w:r>
            <w:rPr>
              <w:rFonts w:ascii="Times New Roman" w:hAnsi="Times New Roman" w:cs="Times New Roman"/>
              <w:b/>
              <w:bCs/>
              <w:sz w:val="48"/>
              <w:szCs w:val="48"/>
            </w:rPr>
            <w:br w:type="page"/>
          </w:r>
        </w:p>
      </w:sdtContent>
    </w:sdt>
    <w:p w14:paraId="5E6C8A31" w14:textId="77777777" w:rsidR="002E51EC" w:rsidRDefault="002E51EC" w:rsidP="002E51EC">
      <w:pPr>
        <w:jc w:val="center"/>
        <w:rPr>
          <w:rFonts w:ascii="Times New Roman" w:hAnsi="Times New Roman" w:cs="Times New Roman"/>
          <w:b/>
          <w:bCs/>
          <w:sz w:val="48"/>
          <w:szCs w:val="48"/>
        </w:rPr>
      </w:pPr>
    </w:p>
    <w:p w14:paraId="36A7377C" w14:textId="77777777" w:rsidR="002E51EC" w:rsidRDefault="002E51EC" w:rsidP="002E51EC">
      <w:pPr>
        <w:jc w:val="center"/>
        <w:rPr>
          <w:rFonts w:ascii="Times New Roman" w:hAnsi="Times New Roman" w:cs="Times New Roman"/>
          <w:b/>
          <w:bCs/>
          <w:sz w:val="48"/>
          <w:szCs w:val="48"/>
        </w:rPr>
      </w:pPr>
    </w:p>
    <w:p w14:paraId="76DDBA02" w14:textId="77777777" w:rsidR="002E51EC" w:rsidRDefault="002E51EC" w:rsidP="002E51EC">
      <w:pPr>
        <w:rPr>
          <w:rFonts w:ascii="Times New Roman" w:hAnsi="Times New Roman" w:cs="Times New Roman"/>
          <w:b/>
          <w:bCs/>
          <w:sz w:val="48"/>
          <w:szCs w:val="48"/>
        </w:rPr>
      </w:pPr>
    </w:p>
    <w:p w14:paraId="35D87512" w14:textId="77777777" w:rsidR="002E51EC" w:rsidRDefault="002E51EC" w:rsidP="002E51EC">
      <w:pPr>
        <w:jc w:val="center"/>
        <w:rPr>
          <w:rFonts w:ascii="Times New Roman" w:hAnsi="Times New Roman" w:cs="Times New Roman"/>
          <w:b/>
          <w:bCs/>
          <w:sz w:val="48"/>
          <w:szCs w:val="48"/>
        </w:rPr>
      </w:pPr>
    </w:p>
    <w:p w14:paraId="1FAA2ABB" w14:textId="62F42631"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 xml:space="preserve">Procedural </w:t>
      </w:r>
      <w:r w:rsidR="005774E0" w:rsidRPr="00C31137">
        <w:rPr>
          <w:rFonts w:ascii="Times New Roman" w:hAnsi="Times New Roman" w:cs="Times New Roman"/>
          <w:b/>
          <w:bCs/>
          <w:sz w:val="48"/>
          <w:szCs w:val="48"/>
        </w:rPr>
        <w:t xml:space="preserve">Manual for Parallel Computing </w:t>
      </w:r>
    </w:p>
    <w:p w14:paraId="08BBEA8D" w14:textId="4B6A1525" w:rsidR="003849D9" w:rsidRDefault="005774E0" w:rsidP="002E51EC">
      <w:pPr>
        <w:jc w:val="center"/>
        <w:rPr>
          <w:rFonts w:ascii="Times New Roman" w:hAnsi="Times New Roman" w:cs="Times New Roman"/>
          <w:b/>
          <w:bCs/>
          <w:sz w:val="48"/>
          <w:szCs w:val="48"/>
        </w:rPr>
      </w:pPr>
      <w:r w:rsidRPr="00C31137">
        <w:rPr>
          <w:rFonts w:ascii="Times New Roman" w:hAnsi="Times New Roman" w:cs="Times New Roman"/>
          <w:b/>
          <w:bCs/>
          <w:sz w:val="48"/>
          <w:szCs w:val="48"/>
        </w:rPr>
        <w:t>in Python</w:t>
      </w:r>
    </w:p>
    <w:p w14:paraId="3FBA0322" w14:textId="5E170F42" w:rsidR="002E51EC" w:rsidRDefault="002E51EC" w:rsidP="002E51EC">
      <w:pPr>
        <w:jc w:val="center"/>
        <w:rPr>
          <w:rFonts w:ascii="Times New Roman" w:hAnsi="Times New Roman" w:cs="Times New Roman"/>
          <w:b/>
          <w:bCs/>
          <w:sz w:val="48"/>
          <w:szCs w:val="48"/>
        </w:rPr>
      </w:pPr>
    </w:p>
    <w:p w14:paraId="35B14400" w14:textId="6C8A727D" w:rsidR="002E51EC" w:rsidRDefault="002E51EC" w:rsidP="002E51EC">
      <w:pPr>
        <w:jc w:val="center"/>
        <w:rPr>
          <w:rFonts w:ascii="Times New Roman" w:hAnsi="Times New Roman" w:cs="Times New Roman"/>
          <w:b/>
          <w:bCs/>
          <w:sz w:val="48"/>
          <w:szCs w:val="48"/>
        </w:rPr>
      </w:pPr>
    </w:p>
    <w:p w14:paraId="165711FC" w14:textId="2559ABAB" w:rsidR="002E51EC" w:rsidRDefault="002E51EC" w:rsidP="002E51EC">
      <w:pPr>
        <w:jc w:val="center"/>
        <w:rPr>
          <w:rFonts w:ascii="Times New Roman" w:hAnsi="Times New Roman" w:cs="Times New Roman"/>
          <w:b/>
          <w:bCs/>
          <w:sz w:val="48"/>
          <w:szCs w:val="48"/>
        </w:rPr>
      </w:pPr>
    </w:p>
    <w:p w14:paraId="7C1B7EA8" w14:textId="45D6F46F" w:rsidR="002E51EC" w:rsidRDefault="002E51EC" w:rsidP="002E51EC">
      <w:pPr>
        <w:jc w:val="center"/>
        <w:rPr>
          <w:rFonts w:ascii="Times New Roman" w:hAnsi="Times New Roman" w:cs="Times New Roman"/>
          <w:b/>
          <w:bCs/>
          <w:sz w:val="48"/>
          <w:szCs w:val="48"/>
        </w:rPr>
      </w:pPr>
    </w:p>
    <w:p w14:paraId="626C1479" w14:textId="675A511A" w:rsidR="002E51EC" w:rsidRDefault="002E51EC" w:rsidP="002E51EC">
      <w:pPr>
        <w:jc w:val="center"/>
        <w:rPr>
          <w:rFonts w:ascii="Times New Roman" w:hAnsi="Times New Roman" w:cs="Times New Roman"/>
          <w:b/>
          <w:bCs/>
          <w:sz w:val="48"/>
          <w:szCs w:val="48"/>
        </w:rPr>
      </w:pPr>
    </w:p>
    <w:p w14:paraId="0EE648E9" w14:textId="510AAFD6" w:rsidR="002E51EC" w:rsidRDefault="002E51EC" w:rsidP="002E51EC">
      <w:pPr>
        <w:jc w:val="center"/>
        <w:rPr>
          <w:rFonts w:ascii="Times New Roman" w:hAnsi="Times New Roman" w:cs="Times New Roman"/>
          <w:b/>
          <w:bCs/>
          <w:sz w:val="48"/>
          <w:szCs w:val="48"/>
        </w:rPr>
      </w:pPr>
      <w:r>
        <w:rPr>
          <w:rFonts w:ascii="Times New Roman" w:hAnsi="Times New Roman" w:cs="Times New Roman"/>
          <w:b/>
          <w:bCs/>
          <w:sz w:val="48"/>
          <w:szCs w:val="48"/>
        </w:rPr>
        <w:t>Tyler Bruce</w:t>
      </w:r>
    </w:p>
    <w:p w14:paraId="45673258" w14:textId="23032127" w:rsidR="002E51EC" w:rsidRDefault="002E51EC">
      <w:pPr>
        <w:rPr>
          <w:rFonts w:ascii="Times New Roman" w:hAnsi="Times New Roman" w:cs="Times New Roman"/>
          <w:b/>
          <w:bCs/>
          <w:sz w:val="48"/>
          <w:szCs w:val="48"/>
        </w:rPr>
      </w:pPr>
    </w:p>
    <w:p w14:paraId="4A1B9E13" w14:textId="208C0EA1" w:rsidR="002E51EC" w:rsidRDefault="002E51EC">
      <w:pPr>
        <w:rPr>
          <w:rFonts w:ascii="Times New Roman" w:hAnsi="Times New Roman" w:cs="Times New Roman"/>
          <w:b/>
          <w:bCs/>
          <w:sz w:val="48"/>
          <w:szCs w:val="48"/>
        </w:rPr>
      </w:pPr>
    </w:p>
    <w:p w14:paraId="3819F428" w14:textId="56B868D0" w:rsidR="002E51EC" w:rsidRDefault="002E51EC">
      <w:pPr>
        <w:rPr>
          <w:rFonts w:ascii="Times New Roman" w:hAnsi="Times New Roman" w:cs="Times New Roman"/>
          <w:b/>
          <w:bCs/>
          <w:sz w:val="48"/>
          <w:szCs w:val="48"/>
        </w:rPr>
      </w:pPr>
    </w:p>
    <w:p w14:paraId="599A2A7C" w14:textId="220873DE" w:rsidR="002E51EC" w:rsidRDefault="002E51EC">
      <w:pPr>
        <w:rPr>
          <w:rFonts w:ascii="Times New Roman" w:hAnsi="Times New Roman" w:cs="Times New Roman"/>
          <w:b/>
          <w:bCs/>
          <w:sz w:val="48"/>
          <w:szCs w:val="48"/>
        </w:rPr>
      </w:pPr>
    </w:p>
    <w:p w14:paraId="3951DE4C" w14:textId="14C9CA80" w:rsidR="002E51EC" w:rsidRDefault="002E51EC">
      <w:pPr>
        <w:rPr>
          <w:rFonts w:ascii="Times New Roman" w:hAnsi="Times New Roman" w:cs="Times New Roman"/>
          <w:b/>
          <w:bCs/>
          <w:sz w:val="48"/>
          <w:szCs w:val="48"/>
        </w:rPr>
      </w:pPr>
    </w:p>
    <w:p w14:paraId="1C6A4F84" w14:textId="35794B94" w:rsidR="002E51EC" w:rsidRDefault="002E51EC">
      <w:pPr>
        <w:rPr>
          <w:rFonts w:ascii="Times New Roman" w:hAnsi="Times New Roman" w:cs="Times New Roman"/>
          <w:b/>
          <w:bCs/>
          <w:sz w:val="48"/>
          <w:szCs w:val="48"/>
        </w:rPr>
      </w:pPr>
    </w:p>
    <w:p w14:paraId="12E0A831" w14:textId="74615A73" w:rsidR="002E51EC" w:rsidRDefault="002E51EC" w:rsidP="002E51EC">
      <w:pPr>
        <w:jc w:val="center"/>
        <w:rPr>
          <w:rFonts w:ascii="Times New Roman" w:hAnsi="Times New Roman" w:cs="Times New Roman"/>
          <w:b/>
          <w:bCs/>
          <w:sz w:val="36"/>
          <w:szCs w:val="36"/>
        </w:rPr>
      </w:pPr>
      <w:r>
        <w:rPr>
          <w:rFonts w:ascii="Times New Roman" w:hAnsi="Times New Roman" w:cs="Times New Roman"/>
          <w:b/>
          <w:bCs/>
          <w:sz w:val="36"/>
          <w:szCs w:val="36"/>
        </w:rPr>
        <w:t>Table of Contents</w:t>
      </w:r>
    </w:p>
    <w:p w14:paraId="55D7E3DD" w14:textId="462A5BBE" w:rsidR="002E51EC" w:rsidRPr="002E51EC" w:rsidRDefault="002E51EC" w:rsidP="002E51EC">
      <w:pPr>
        <w:rPr>
          <w:rFonts w:ascii="Times New Roman" w:hAnsi="Times New Roman" w:cs="Times New Roman"/>
          <w:b/>
          <w:bCs/>
          <w:sz w:val="32"/>
          <w:szCs w:val="32"/>
          <w:u w:val="single"/>
        </w:rPr>
      </w:pPr>
      <w:r w:rsidRPr="002E51EC">
        <w:rPr>
          <w:rFonts w:ascii="Times New Roman" w:hAnsi="Times New Roman" w:cs="Times New Roman"/>
          <w:b/>
          <w:bCs/>
          <w:sz w:val="32"/>
          <w:szCs w:val="32"/>
          <w:u w:val="single"/>
        </w:rPr>
        <w:t>Section</w:t>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r>
      <w:r w:rsidRPr="002E51EC">
        <w:rPr>
          <w:rFonts w:ascii="Times New Roman" w:hAnsi="Times New Roman" w:cs="Times New Roman"/>
          <w:b/>
          <w:bCs/>
          <w:sz w:val="32"/>
          <w:szCs w:val="32"/>
          <w:u w:val="single"/>
        </w:rPr>
        <w:tab/>
        <w:t>Page</w:t>
      </w:r>
    </w:p>
    <w:p w14:paraId="7D70F29F" w14:textId="71151B30" w:rsidR="002E51EC" w:rsidRDefault="002E51EC">
      <w:pPr>
        <w:rPr>
          <w:rFonts w:ascii="Times New Roman" w:hAnsi="Times New Roman" w:cs="Times New Roman"/>
          <w:sz w:val="24"/>
          <w:szCs w:val="24"/>
        </w:rPr>
      </w:pPr>
      <w:r>
        <w:rPr>
          <w:rFonts w:ascii="Times New Roman" w:hAnsi="Times New Roman" w:cs="Times New Roman"/>
          <w:sz w:val="24"/>
          <w:szCs w:val="24"/>
        </w:rPr>
        <w:t>Introduction……………………………………………………………………………………….</w:t>
      </w:r>
      <w:r w:rsidR="00F864A5">
        <w:rPr>
          <w:rFonts w:ascii="Times New Roman" w:hAnsi="Times New Roman" w:cs="Times New Roman"/>
          <w:sz w:val="24"/>
          <w:szCs w:val="24"/>
        </w:rPr>
        <w:t>4</w:t>
      </w:r>
    </w:p>
    <w:p w14:paraId="1B00F2C3" w14:textId="6FCD38BD" w:rsidR="002E51EC" w:rsidRDefault="002E51EC">
      <w:pPr>
        <w:rPr>
          <w:rFonts w:ascii="Times New Roman" w:hAnsi="Times New Roman" w:cs="Times New Roman"/>
          <w:sz w:val="24"/>
          <w:szCs w:val="24"/>
        </w:rPr>
      </w:pPr>
      <w:r>
        <w:rPr>
          <w:rFonts w:ascii="Times New Roman" w:hAnsi="Times New Roman" w:cs="Times New Roman"/>
          <w:sz w:val="24"/>
          <w:szCs w:val="24"/>
        </w:rPr>
        <w:t>Intended Audience………………………………………………………………………………...</w:t>
      </w:r>
      <w:r w:rsidR="00F864A5">
        <w:rPr>
          <w:rFonts w:ascii="Times New Roman" w:hAnsi="Times New Roman" w:cs="Times New Roman"/>
          <w:sz w:val="24"/>
          <w:szCs w:val="24"/>
        </w:rPr>
        <w:t>4</w:t>
      </w:r>
    </w:p>
    <w:p w14:paraId="1D785117" w14:textId="349D5563" w:rsidR="002E51EC" w:rsidRDefault="002E51EC">
      <w:pPr>
        <w:rPr>
          <w:rFonts w:ascii="Times New Roman" w:hAnsi="Times New Roman" w:cs="Times New Roman"/>
          <w:sz w:val="24"/>
          <w:szCs w:val="24"/>
        </w:rPr>
      </w:pPr>
      <w:r>
        <w:rPr>
          <w:rFonts w:ascii="Times New Roman" w:hAnsi="Times New Roman" w:cs="Times New Roman"/>
          <w:sz w:val="24"/>
          <w:szCs w:val="24"/>
        </w:rPr>
        <w:t>Procedure……………………………………………………………………………………</w:t>
      </w:r>
      <w:r w:rsidR="00F864A5">
        <w:rPr>
          <w:rFonts w:ascii="Times New Roman" w:hAnsi="Times New Roman" w:cs="Times New Roman"/>
          <w:sz w:val="24"/>
          <w:szCs w:val="24"/>
        </w:rPr>
        <w:t>….4-8</w:t>
      </w:r>
    </w:p>
    <w:p w14:paraId="38DF158A" w14:textId="32769E68" w:rsidR="00F864A5" w:rsidRDefault="00F864A5">
      <w:pPr>
        <w:rPr>
          <w:rFonts w:ascii="Times New Roman" w:hAnsi="Times New Roman" w:cs="Times New Roman"/>
          <w:sz w:val="24"/>
          <w:szCs w:val="24"/>
        </w:rPr>
      </w:pPr>
      <w:r>
        <w:rPr>
          <w:rFonts w:ascii="Times New Roman" w:hAnsi="Times New Roman" w:cs="Times New Roman"/>
          <w:sz w:val="24"/>
          <w:szCs w:val="24"/>
        </w:rPr>
        <w:t>Conclusion………………………………………………………………………………………...9</w:t>
      </w:r>
    </w:p>
    <w:p w14:paraId="0BA7CD9B" w14:textId="74738461" w:rsidR="00F864A5" w:rsidRDefault="00F864A5">
      <w:pPr>
        <w:rPr>
          <w:rFonts w:ascii="Times New Roman" w:hAnsi="Times New Roman" w:cs="Times New Roman"/>
          <w:sz w:val="24"/>
          <w:szCs w:val="24"/>
        </w:rPr>
      </w:pPr>
      <w:r>
        <w:rPr>
          <w:rFonts w:ascii="Times New Roman" w:hAnsi="Times New Roman" w:cs="Times New Roman"/>
          <w:sz w:val="24"/>
          <w:szCs w:val="24"/>
        </w:rPr>
        <w:t>Appendix………………………………………………………………………………………9-10</w:t>
      </w:r>
    </w:p>
    <w:p w14:paraId="5013DB6F" w14:textId="77777777" w:rsidR="00F864A5" w:rsidRDefault="00F864A5">
      <w:pPr>
        <w:rPr>
          <w:rFonts w:ascii="Times New Roman" w:hAnsi="Times New Roman" w:cs="Times New Roman"/>
          <w:sz w:val="24"/>
          <w:szCs w:val="24"/>
        </w:rPr>
      </w:pPr>
    </w:p>
    <w:p w14:paraId="10F3EA88" w14:textId="77777777" w:rsidR="002E51EC" w:rsidRPr="002E51EC" w:rsidRDefault="002E51EC">
      <w:pPr>
        <w:rPr>
          <w:rFonts w:ascii="Times New Roman" w:hAnsi="Times New Roman" w:cs="Times New Roman"/>
          <w:sz w:val="24"/>
          <w:szCs w:val="24"/>
        </w:rPr>
      </w:pPr>
    </w:p>
    <w:p w14:paraId="5CCC6372" w14:textId="280FED26" w:rsidR="002E51EC" w:rsidRDefault="002E51EC">
      <w:pPr>
        <w:rPr>
          <w:rFonts w:ascii="Times New Roman" w:hAnsi="Times New Roman" w:cs="Times New Roman"/>
          <w:b/>
          <w:bCs/>
          <w:sz w:val="48"/>
          <w:szCs w:val="48"/>
        </w:rPr>
      </w:pPr>
    </w:p>
    <w:p w14:paraId="06099164" w14:textId="381B60DA" w:rsidR="002E51EC" w:rsidRDefault="002E51EC">
      <w:pPr>
        <w:rPr>
          <w:rFonts w:ascii="Times New Roman" w:hAnsi="Times New Roman" w:cs="Times New Roman"/>
          <w:b/>
          <w:bCs/>
          <w:sz w:val="48"/>
          <w:szCs w:val="48"/>
        </w:rPr>
      </w:pPr>
    </w:p>
    <w:p w14:paraId="0D5F5587" w14:textId="1D60D6B7" w:rsidR="002E51EC" w:rsidRDefault="002E51EC">
      <w:pPr>
        <w:rPr>
          <w:rFonts w:ascii="Times New Roman" w:hAnsi="Times New Roman" w:cs="Times New Roman"/>
          <w:b/>
          <w:bCs/>
          <w:sz w:val="48"/>
          <w:szCs w:val="48"/>
        </w:rPr>
      </w:pPr>
    </w:p>
    <w:p w14:paraId="2719E693" w14:textId="27AF62CE" w:rsidR="002E51EC" w:rsidRDefault="002E51EC">
      <w:pPr>
        <w:rPr>
          <w:rFonts w:ascii="Times New Roman" w:hAnsi="Times New Roman" w:cs="Times New Roman"/>
          <w:b/>
          <w:bCs/>
          <w:sz w:val="48"/>
          <w:szCs w:val="48"/>
        </w:rPr>
      </w:pPr>
    </w:p>
    <w:p w14:paraId="0E6E44AB" w14:textId="374D00B4" w:rsidR="002E51EC" w:rsidRDefault="002E51EC">
      <w:pPr>
        <w:rPr>
          <w:rFonts w:ascii="Times New Roman" w:hAnsi="Times New Roman" w:cs="Times New Roman"/>
          <w:b/>
          <w:bCs/>
          <w:sz w:val="48"/>
          <w:szCs w:val="48"/>
        </w:rPr>
      </w:pPr>
    </w:p>
    <w:p w14:paraId="2020D627" w14:textId="26C46B10" w:rsidR="002E51EC" w:rsidRDefault="002E51EC">
      <w:pPr>
        <w:rPr>
          <w:rFonts w:ascii="Times New Roman" w:hAnsi="Times New Roman" w:cs="Times New Roman"/>
          <w:b/>
          <w:bCs/>
          <w:sz w:val="48"/>
          <w:szCs w:val="48"/>
        </w:rPr>
      </w:pPr>
    </w:p>
    <w:p w14:paraId="584C16EF" w14:textId="7A18ABA8" w:rsidR="002E51EC" w:rsidRDefault="002E51EC">
      <w:pPr>
        <w:rPr>
          <w:rFonts w:ascii="Times New Roman" w:hAnsi="Times New Roman" w:cs="Times New Roman"/>
          <w:b/>
          <w:bCs/>
          <w:sz w:val="48"/>
          <w:szCs w:val="48"/>
        </w:rPr>
      </w:pPr>
    </w:p>
    <w:p w14:paraId="3545E2CA" w14:textId="77777777" w:rsidR="00457364" w:rsidRDefault="00457364">
      <w:pPr>
        <w:rPr>
          <w:rFonts w:ascii="Times New Roman" w:hAnsi="Times New Roman" w:cs="Times New Roman"/>
          <w:b/>
          <w:bCs/>
          <w:sz w:val="48"/>
          <w:szCs w:val="48"/>
        </w:rPr>
        <w:sectPr w:rsidR="00457364" w:rsidSect="00F864A5">
          <w:footerReference w:type="default" r:id="rId8"/>
          <w:pgSz w:w="12240" w:h="15840" w:code="1"/>
          <w:pgMar w:top="1440" w:right="1440" w:bottom="1440" w:left="1440" w:header="720" w:footer="720" w:gutter="0"/>
          <w:cols w:space="720"/>
          <w:titlePg/>
          <w:docGrid w:linePitch="360"/>
        </w:sectPr>
      </w:pPr>
    </w:p>
    <w:p w14:paraId="2F5E3B87" w14:textId="7A4E2E2A" w:rsidR="002E51EC" w:rsidRPr="00AF442E" w:rsidDel="007122E0" w:rsidRDefault="002E51EC">
      <w:pPr>
        <w:rPr>
          <w:del w:id="0" w:author="Lilac Banner" w:date="2021-04-07T12:17:00Z"/>
          <w:rFonts w:ascii="Times New Roman" w:hAnsi="Times New Roman" w:cs="Times New Roman"/>
          <w:b/>
          <w:bCs/>
          <w:sz w:val="24"/>
          <w:szCs w:val="24"/>
          <w:rPrChange w:id="1" w:author="Tyler Bruce" w:date="2021-04-15T09:01:00Z">
            <w:rPr>
              <w:del w:id="2" w:author="Lilac Banner" w:date="2021-04-07T12:17:00Z"/>
              <w:rFonts w:ascii="Times New Roman" w:hAnsi="Times New Roman" w:cs="Times New Roman"/>
              <w:b/>
              <w:bCs/>
              <w:sz w:val="48"/>
              <w:szCs w:val="48"/>
            </w:rPr>
          </w:rPrChange>
        </w:rPr>
      </w:pPr>
    </w:p>
    <w:p w14:paraId="4F903E88" w14:textId="3C7477B2" w:rsidR="00C31137" w:rsidRPr="003B3830" w:rsidRDefault="00C31137" w:rsidP="008245A7">
      <w:pPr>
        <w:pStyle w:val="ListParagraph"/>
        <w:numPr>
          <w:ilvl w:val="0"/>
          <w:numId w:val="3"/>
        </w:numPr>
        <w:rPr>
          <w:rFonts w:ascii="Times New Roman" w:hAnsi="Times New Roman" w:cs="Times New Roman"/>
          <w:b/>
          <w:bCs/>
          <w:sz w:val="24"/>
          <w:szCs w:val="24"/>
          <w:rPrChange w:id="3" w:author="Tyler Bruce" w:date="2021-04-15T12:42:00Z">
            <w:rPr>
              <w:rFonts w:ascii="Times New Roman" w:hAnsi="Times New Roman" w:cs="Times New Roman"/>
              <w:sz w:val="36"/>
              <w:szCs w:val="36"/>
            </w:rPr>
          </w:rPrChange>
        </w:rPr>
      </w:pPr>
      <w:r w:rsidRPr="003B3830">
        <w:rPr>
          <w:rFonts w:ascii="Times New Roman" w:hAnsi="Times New Roman" w:cs="Times New Roman"/>
          <w:b/>
          <w:bCs/>
          <w:sz w:val="24"/>
          <w:szCs w:val="24"/>
          <w:rPrChange w:id="4" w:author="Tyler Bruce" w:date="2021-04-15T12:42:00Z">
            <w:rPr>
              <w:rFonts w:ascii="Times New Roman" w:hAnsi="Times New Roman" w:cs="Times New Roman"/>
              <w:sz w:val="36"/>
              <w:szCs w:val="36"/>
            </w:rPr>
          </w:rPrChange>
        </w:rPr>
        <w:t>Introduction</w:t>
      </w:r>
    </w:p>
    <w:p w14:paraId="44063E7F" w14:textId="65236F0B" w:rsidR="000064CD" w:rsidRDefault="00811A26">
      <w:pPr>
        <w:rPr>
          <w:rFonts w:ascii="Times New Roman" w:hAnsi="Times New Roman" w:cs="Times New Roman"/>
          <w:sz w:val="24"/>
          <w:szCs w:val="24"/>
        </w:rPr>
      </w:pPr>
      <w:r>
        <w:rPr>
          <w:rFonts w:ascii="Times New Roman" w:hAnsi="Times New Roman" w:cs="Times New Roman"/>
          <w:sz w:val="24"/>
          <w:szCs w:val="24"/>
        </w:rPr>
        <w:t>The ability to parallelize code has become a necessary tool to any aspiring developer due to the rapid increase of multicore processors.</w:t>
      </w:r>
      <w:r w:rsidR="000064CD">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 xml:space="preserve">simultaneously.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352A8DE5" w14:textId="6BBC9862" w:rsidR="009559F2" w:rsidRPr="00AF442E" w:rsidRDefault="009559F2" w:rsidP="008245A7">
      <w:pPr>
        <w:pStyle w:val="ListParagraph"/>
        <w:numPr>
          <w:ilvl w:val="0"/>
          <w:numId w:val="3"/>
        </w:numPr>
        <w:rPr>
          <w:rFonts w:ascii="Times New Roman" w:hAnsi="Times New Roman" w:cs="Times New Roman"/>
          <w:b/>
          <w:bCs/>
          <w:sz w:val="24"/>
          <w:szCs w:val="24"/>
          <w:rPrChange w:id="5"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6" w:author="Tyler Bruce" w:date="2021-04-15T09:01:00Z">
            <w:rPr>
              <w:rFonts w:ascii="Times New Roman" w:hAnsi="Times New Roman" w:cs="Times New Roman"/>
              <w:sz w:val="36"/>
              <w:szCs w:val="36"/>
            </w:rPr>
          </w:rPrChange>
        </w:rPr>
        <w:t>Intended Audience</w:t>
      </w:r>
    </w:p>
    <w:p w14:paraId="06787792" w14:textId="0D029C50" w:rsid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del w:id="7" w:author="Lilac Banner" w:date="2021-04-07T12:23:00Z">
        <w:r w:rsidDel="00B505FD">
          <w:rPr>
            <w:rFonts w:ascii="Times New Roman" w:hAnsi="Times New Roman" w:cs="Times New Roman"/>
            <w:sz w:val="24"/>
            <w:szCs w:val="24"/>
          </w:rPr>
          <w:delText>Having said this</w:delText>
        </w:r>
      </w:del>
      <w:ins w:id="8" w:author="Lilac Banner" w:date="2021-04-07T12:23:00Z">
        <w:r w:rsidR="00B505FD">
          <w:rPr>
            <w:rFonts w:ascii="Times New Roman" w:hAnsi="Times New Roman" w:cs="Times New Roman"/>
            <w:sz w:val="24"/>
            <w:szCs w:val="24"/>
          </w:rPr>
          <w:t>However</w:t>
        </w:r>
      </w:ins>
      <w:r>
        <w:rPr>
          <w:rFonts w:ascii="Times New Roman" w:hAnsi="Times New Roman" w:cs="Times New Roman"/>
          <w:sz w:val="24"/>
          <w:szCs w:val="24"/>
        </w:rPr>
        <w:t xml:space="preserve">,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w:t>
      </w:r>
      <w:r w:rsidR="00982D86">
        <w:rPr>
          <w:rFonts w:ascii="Times New Roman" w:hAnsi="Times New Roman" w:cs="Times New Roman"/>
          <w:sz w:val="24"/>
          <w:szCs w:val="24"/>
        </w:rPr>
        <w:t>,</w:t>
      </w:r>
      <w:r w:rsidR="00A30FA2">
        <w:rPr>
          <w:rFonts w:ascii="Times New Roman" w:hAnsi="Times New Roman" w:cs="Times New Roman"/>
          <w:sz w:val="24"/>
          <w:szCs w:val="24"/>
        </w:rPr>
        <w:t xml:space="preserve">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47FC872E" w14:textId="77777777" w:rsidR="00D84078" w:rsidRPr="009559F2" w:rsidRDefault="00D84078">
      <w:pPr>
        <w:rPr>
          <w:rFonts w:ascii="Times New Roman" w:hAnsi="Times New Roman" w:cs="Times New Roman"/>
          <w:sz w:val="24"/>
          <w:szCs w:val="24"/>
        </w:rPr>
      </w:pPr>
    </w:p>
    <w:p w14:paraId="1776AE29" w14:textId="186B1976" w:rsidR="009F1444" w:rsidRPr="00AF442E" w:rsidRDefault="009F1444" w:rsidP="008245A7">
      <w:pPr>
        <w:pStyle w:val="ListParagraph"/>
        <w:numPr>
          <w:ilvl w:val="0"/>
          <w:numId w:val="3"/>
        </w:numPr>
        <w:rPr>
          <w:rFonts w:ascii="Times New Roman" w:hAnsi="Times New Roman" w:cs="Times New Roman"/>
          <w:b/>
          <w:bCs/>
          <w:sz w:val="24"/>
          <w:szCs w:val="24"/>
          <w:rPrChange w:id="9"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10" w:author="Tyler Bruce" w:date="2021-04-15T09:01:00Z">
            <w:rPr>
              <w:rFonts w:ascii="Times New Roman" w:hAnsi="Times New Roman" w:cs="Times New Roman"/>
              <w:sz w:val="36"/>
              <w:szCs w:val="36"/>
            </w:rPr>
          </w:rPrChange>
        </w:rPr>
        <w:t>Pr</w:t>
      </w:r>
      <w:r w:rsidR="002E51EC" w:rsidRPr="00AF442E">
        <w:rPr>
          <w:rFonts w:ascii="Times New Roman" w:hAnsi="Times New Roman" w:cs="Times New Roman"/>
          <w:b/>
          <w:bCs/>
          <w:sz w:val="24"/>
          <w:szCs w:val="24"/>
          <w:rPrChange w:id="11" w:author="Tyler Bruce" w:date="2021-04-15T09:01:00Z">
            <w:rPr>
              <w:rFonts w:ascii="Times New Roman" w:hAnsi="Times New Roman" w:cs="Times New Roman"/>
              <w:sz w:val="36"/>
              <w:szCs w:val="36"/>
            </w:rPr>
          </w:rPrChange>
        </w:rPr>
        <w:t>ocedure</w:t>
      </w:r>
    </w:p>
    <w:p w14:paraId="3AC1EDB4" w14:textId="72F7389D" w:rsidR="001A1A72" w:rsidRDefault="009F1444" w:rsidP="009F1444">
      <w:pPr>
        <w:rPr>
          <w:rFonts w:ascii="Times New Roman" w:hAnsi="Times New Roman" w:cs="Times New Roman"/>
          <w:sz w:val="24"/>
          <w:szCs w:val="24"/>
        </w:rPr>
      </w:pPr>
      <w:r>
        <w:rPr>
          <w:rFonts w:ascii="Times New Roman" w:hAnsi="Times New Roman" w:cs="Times New Roman"/>
          <w:sz w:val="24"/>
          <w:szCs w:val="24"/>
        </w:rPr>
        <w:t>This section will go into detail on a general approach to parallelizing an I/O bound or CPU bound process using Python and its standard modules. The examples used may have modules that are not included with the current version of Python</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(Python 3.9.0) used by this manual. This text will include one example of an I/O bound process and one example of a CPU bound process. </w:t>
      </w:r>
    </w:p>
    <w:p w14:paraId="0FC71001" w14:textId="79D5B808" w:rsidR="00B9341E" w:rsidDel="00AF442E" w:rsidRDefault="00B9341E" w:rsidP="009F1444">
      <w:pPr>
        <w:rPr>
          <w:del w:id="12" w:author="Tyler Bruce" w:date="2021-04-15T09:01:00Z"/>
          <w:rFonts w:ascii="Times New Roman" w:hAnsi="Times New Roman" w:cs="Times New Roman"/>
          <w:sz w:val="24"/>
          <w:szCs w:val="24"/>
        </w:rPr>
      </w:pPr>
    </w:p>
    <w:p w14:paraId="1701FDC6" w14:textId="77777777" w:rsidR="00AC288F" w:rsidRDefault="00AC288F" w:rsidP="009F1444">
      <w:pPr>
        <w:rPr>
          <w:rFonts w:ascii="Times New Roman" w:hAnsi="Times New Roman" w:cs="Times New Roman"/>
          <w:sz w:val="24"/>
          <w:szCs w:val="24"/>
        </w:rPr>
      </w:pPr>
    </w:p>
    <w:p w14:paraId="65FD33C5" w14:textId="0300AC58"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first determine the “driver” function. This “driver” function is the function that will be performing the specific instructions that </w:t>
      </w:r>
      <w:r w:rsidR="00811A26">
        <w:rPr>
          <w:rFonts w:ascii="Times New Roman" w:hAnsi="Times New Roman" w:cs="Times New Roman"/>
          <w:sz w:val="24"/>
          <w:szCs w:val="24"/>
        </w:rPr>
        <w:t>is to be</w:t>
      </w:r>
      <w:r>
        <w:rPr>
          <w:rFonts w:ascii="Times New Roman" w:hAnsi="Times New Roman" w:cs="Times New Roman"/>
          <w:sz w:val="24"/>
          <w:szCs w:val="24"/>
        </w:rPr>
        <w:t xml:space="preserve"> parallelize</w:t>
      </w:r>
      <w:r w:rsidR="00811A26">
        <w:rPr>
          <w:rFonts w:ascii="Times New Roman" w:hAnsi="Times New Roman" w:cs="Times New Roman"/>
          <w:sz w:val="24"/>
          <w:szCs w:val="24"/>
        </w:rPr>
        <w:t>d</w:t>
      </w:r>
      <w:r>
        <w:rPr>
          <w:rFonts w:ascii="Times New Roman" w:hAnsi="Times New Roman" w:cs="Times New Roman"/>
          <w:sz w:val="24"/>
          <w:szCs w:val="24"/>
        </w:rPr>
        <w:t>. This function typically will be called many times by the program.</w:t>
      </w:r>
    </w:p>
    <w:p w14:paraId="0C5CF56F" w14:textId="4EE32FB1"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w:t>
      </w:r>
      <w:r w:rsidR="00811A26">
        <w:rPr>
          <w:rFonts w:ascii="Times New Roman" w:hAnsi="Times New Roman" w:cs="Times New Roman"/>
          <w:sz w:val="24"/>
          <w:szCs w:val="24"/>
        </w:rPr>
        <w:t xml:space="preserve">the driver function is </w:t>
      </w:r>
      <w:r>
        <w:rPr>
          <w:rFonts w:ascii="Times New Roman" w:hAnsi="Times New Roman" w:cs="Times New Roman"/>
          <w:sz w:val="24"/>
          <w:szCs w:val="24"/>
        </w:rPr>
        <w:t xml:space="preserve">determined, </w:t>
      </w:r>
      <w:r w:rsidR="00811A26">
        <w:rPr>
          <w:rFonts w:ascii="Times New Roman" w:hAnsi="Times New Roman" w:cs="Times New Roman"/>
          <w:sz w:val="24"/>
          <w:szCs w:val="24"/>
        </w:rPr>
        <w:t xml:space="preserve">the input that is fed to function must be processed. The data must be partitioned correctly in order for the code to be parallelized </w:t>
      </w:r>
      <w:r w:rsidR="00811A26">
        <w:rPr>
          <w:rFonts w:ascii="Times New Roman" w:hAnsi="Times New Roman" w:cs="Times New Roman"/>
          <w:sz w:val="24"/>
          <w:szCs w:val="24"/>
        </w:rPr>
        <w:lastRenderedPageBreak/>
        <w:t>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w:t>
      </w:r>
      <w:r w:rsidR="00811A26">
        <w:rPr>
          <w:rFonts w:ascii="Times New Roman" w:hAnsi="Times New Roman" w:cs="Times New Roman"/>
          <w:sz w:val="24"/>
          <w:szCs w:val="24"/>
        </w:rPr>
        <w:t xml:space="preserve">the </w:t>
      </w:r>
      <w:r w:rsidR="003630D1">
        <w:rPr>
          <w:rFonts w:ascii="Times New Roman" w:hAnsi="Times New Roman" w:cs="Times New Roman"/>
          <w:sz w:val="24"/>
          <w:szCs w:val="24"/>
        </w:rPr>
        <w:t xml:space="preserve">data stored inside. </w:t>
      </w:r>
    </w:p>
    <w:p w14:paraId="11943132" w14:textId="1C896FED" w:rsidR="00AC288F" w:rsidRDefault="003630D1" w:rsidP="00AC28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begin operating over the list object with a simple for loop which will pass this data into the </w:t>
      </w:r>
      <w:r w:rsidR="00245207">
        <w:rPr>
          <w:rFonts w:ascii="Times New Roman" w:hAnsi="Times New Roman" w:cs="Times New Roman"/>
          <w:sz w:val="24"/>
          <w:szCs w:val="24"/>
        </w:rPr>
        <w:t>appropriate thread or process</w:t>
      </w:r>
      <w:r>
        <w:rPr>
          <w:rFonts w:ascii="Times New Roman" w:hAnsi="Times New Roman" w:cs="Times New Roman"/>
          <w:sz w:val="24"/>
          <w:szCs w:val="24"/>
        </w:rPr>
        <w:t xml:space="preserve"> object which will parallelize the program. </w:t>
      </w:r>
    </w:p>
    <w:p w14:paraId="5F978BC5" w14:textId="77777777" w:rsidR="00855CBA" w:rsidRPr="00855CBA" w:rsidRDefault="00855CBA" w:rsidP="00855CBA">
      <w:pPr>
        <w:ind w:left="360"/>
        <w:rPr>
          <w:rFonts w:ascii="Times New Roman" w:hAnsi="Times New Roman" w:cs="Times New Roman"/>
          <w:sz w:val="24"/>
          <w:szCs w:val="24"/>
        </w:rPr>
      </w:pPr>
    </w:p>
    <w:p w14:paraId="19FB5F2F" w14:textId="028DECE4" w:rsidR="00E935A9" w:rsidRPr="00724EC7" w:rsidRDefault="00E935A9" w:rsidP="00E935A9">
      <w:pPr>
        <w:rPr>
          <w:rFonts w:ascii="Times New Roman" w:hAnsi="Times New Roman" w:cs="Times New Roman"/>
          <w:b/>
          <w:bCs/>
          <w:sz w:val="24"/>
          <w:szCs w:val="24"/>
        </w:rPr>
      </w:pPr>
      <w:r w:rsidRPr="00724EC7">
        <w:rPr>
          <w:rFonts w:ascii="Times New Roman" w:hAnsi="Times New Roman" w:cs="Times New Roman"/>
          <w:b/>
          <w:bCs/>
          <w:sz w:val="24"/>
          <w:szCs w:val="24"/>
        </w:rPr>
        <w:t xml:space="preserve">Example </w:t>
      </w:r>
      <w:r w:rsidR="00724EC7" w:rsidRPr="00724EC7">
        <w:rPr>
          <w:rFonts w:ascii="Times New Roman" w:hAnsi="Times New Roman" w:cs="Times New Roman"/>
          <w:b/>
          <w:bCs/>
          <w:sz w:val="24"/>
          <w:szCs w:val="24"/>
        </w:rPr>
        <w:t>of</w:t>
      </w:r>
      <w:r w:rsidRPr="00724EC7">
        <w:rPr>
          <w:rFonts w:ascii="Times New Roman" w:hAnsi="Times New Roman" w:cs="Times New Roman"/>
          <w:b/>
          <w:bCs/>
          <w:sz w:val="24"/>
          <w:szCs w:val="24"/>
        </w:rPr>
        <w:t xml:space="preserve"> Multithreadin</w:t>
      </w:r>
      <w:r w:rsidR="00AC288F">
        <w:rPr>
          <w:rFonts w:ascii="Times New Roman" w:hAnsi="Times New Roman" w:cs="Times New Roman"/>
          <w:b/>
          <w:bCs/>
          <w:sz w:val="24"/>
          <w:szCs w:val="24"/>
        </w:rPr>
        <w:t>g (CPU bound process)</w:t>
      </w:r>
      <w:r w:rsidRPr="00724EC7">
        <w:rPr>
          <w:rFonts w:ascii="Times New Roman" w:hAnsi="Times New Roman" w:cs="Times New Roman"/>
          <w:b/>
          <w:bCs/>
          <w:sz w:val="24"/>
          <w:szCs w:val="24"/>
        </w:rPr>
        <w:t>:</w:t>
      </w:r>
    </w:p>
    <w:p w14:paraId="6DBB55D1" w14:textId="77777777" w:rsidR="00EF07AD" w:rsidRDefault="00E935A9" w:rsidP="00E935A9">
      <w:pPr>
        <w:rPr>
          <w:rFonts w:ascii="Times New Roman" w:hAnsi="Times New Roman" w:cs="Times New Roman"/>
          <w:sz w:val="24"/>
          <w:szCs w:val="24"/>
        </w:rPr>
      </w:pPr>
      <w:r>
        <w:rPr>
          <w:rFonts w:ascii="Times New Roman" w:hAnsi="Times New Roman" w:cs="Times New Roman"/>
          <w:sz w:val="24"/>
          <w:szCs w:val="24"/>
        </w:rPr>
        <w:t xml:space="preserve">This program’s purpose is to encrypt a list of strings. </w:t>
      </w:r>
    </w:p>
    <w:p w14:paraId="6C2ECD30" w14:textId="18212151" w:rsidR="00EF07AD" w:rsidRDefault="00EF07AD" w:rsidP="00E935A9">
      <w:pPr>
        <w:rPr>
          <w:rFonts w:ascii="Times New Roman" w:hAnsi="Times New Roman" w:cs="Times New Roman"/>
          <w:sz w:val="24"/>
          <w:szCs w:val="24"/>
        </w:rPr>
      </w:pPr>
      <w:r>
        <w:rPr>
          <w:noProof/>
        </w:rPr>
        <w:drawing>
          <wp:inline distT="0" distB="0" distL="0" distR="0" wp14:anchorId="4A07DB52" wp14:editId="2A75A9CA">
            <wp:extent cx="52482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809625"/>
                    </a:xfrm>
                    <a:prstGeom prst="rect">
                      <a:avLst/>
                    </a:prstGeom>
                  </pic:spPr>
                </pic:pic>
              </a:graphicData>
            </a:graphic>
          </wp:inline>
        </w:drawing>
      </w:r>
    </w:p>
    <w:p w14:paraId="20F2C23B" w14:textId="46D81F1F" w:rsidR="00E935A9" w:rsidRDefault="00E935A9" w:rsidP="00E935A9">
      <w:pPr>
        <w:rPr>
          <w:rFonts w:ascii="Times New Roman" w:hAnsi="Times New Roman" w:cs="Times New Roman"/>
          <w:sz w:val="24"/>
          <w:szCs w:val="24"/>
        </w:rPr>
      </w:pPr>
      <w:r>
        <w:rPr>
          <w:rFonts w:ascii="Times New Roman" w:hAnsi="Times New Roman" w:cs="Times New Roman"/>
          <w:sz w:val="24"/>
          <w:szCs w:val="24"/>
        </w:rPr>
        <w:t>The list of strings is formed from a text file located within the same directory as the script. This list must then be split into a list of chunks</w:t>
      </w:r>
      <w:r w:rsidR="006A0219">
        <w:rPr>
          <w:rFonts w:ascii="Times New Roman" w:hAnsi="Times New Roman" w:cs="Times New Roman"/>
          <w:sz w:val="24"/>
          <w:szCs w:val="24"/>
        </w:rPr>
        <w:t>. Each chunk can be fed to the appropriate thread for encryption.</w:t>
      </w:r>
      <w:r>
        <w:rPr>
          <w:noProof/>
        </w:rPr>
        <w:drawing>
          <wp:inline distT="0" distB="0" distL="0" distR="0" wp14:anchorId="2E99A4F6" wp14:editId="605FF175">
            <wp:extent cx="59436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6725"/>
                    </a:xfrm>
                    <a:prstGeom prst="rect">
                      <a:avLst/>
                    </a:prstGeom>
                  </pic:spPr>
                </pic:pic>
              </a:graphicData>
            </a:graphic>
          </wp:inline>
        </w:drawing>
      </w:r>
    </w:p>
    <w:p w14:paraId="7DBE50C3" w14:textId="64650AD4" w:rsidR="00724EC7" w:rsidRDefault="00724EC7" w:rsidP="00E935A9">
      <w:pPr>
        <w:rPr>
          <w:rFonts w:ascii="Times New Roman" w:hAnsi="Times New Roman" w:cs="Times New Roman"/>
          <w:sz w:val="24"/>
          <w:szCs w:val="24"/>
        </w:rPr>
      </w:pPr>
      <w:r>
        <w:rPr>
          <w:rFonts w:ascii="Times New Roman" w:hAnsi="Times New Roman" w:cs="Times New Roman"/>
          <w:sz w:val="24"/>
          <w:szCs w:val="24"/>
        </w:rPr>
        <w:t>The threads are stored into a list and then are then iterated over using a for loop as shown below. In the context of this program, the number of threads is equal to the number of cores on the CPU.</w:t>
      </w:r>
    </w:p>
    <w:p w14:paraId="59CDD3FB" w14:textId="4B5689E3" w:rsidR="00724EC7" w:rsidRDefault="00D84078" w:rsidP="00E935A9">
      <w:pPr>
        <w:rPr>
          <w:rFonts w:ascii="Times New Roman" w:hAnsi="Times New Roman" w:cs="Times New Roman"/>
          <w:sz w:val="24"/>
          <w:szCs w:val="24"/>
        </w:rPr>
      </w:pPr>
      <w:r>
        <w:rPr>
          <w:noProof/>
        </w:rPr>
        <w:drawing>
          <wp:inline distT="0" distB="0" distL="0" distR="0" wp14:anchorId="51F49944" wp14:editId="53D57641">
            <wp:extent cx="5943600"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865"/>
                    </a:xfrm>
                    <a:prstGeom prst="rect">
                      <a:avLst/>
                    </a:prstGeom>
                  </pic:spPr>
                </pic:pic>
              </a:graphicData>
            </a:graphic>
          </wp:inline>
        </w:drawing>
      </w:r>
    </w:p>
    <w:p w14:paraId="7A8108D9" w14:textId="77777777" w:rsidR="00D84078" w:rsidRDefault="00D84078" w:rsidP="00E935A9">
      <w:pPr>
        <w:rPr>
          <w:rFonts w:ascii="Times New Roman" w:hAnsi="Times New Roman" w:cs="Times New Roman"/>
          <w:sz w:val="24"/>
          <w:szCs w:val="24"/>
        </w:rPr>
      </w:pPr>
    </w:p>
    <w:p w14:paraId="7B90AC0C" w14:textId="0C9CDC99"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Example of Multithreading #2(CPU bound process):</w:t>
      </w:r>
    </w:p>
    <w:p w14:paraId="78C7991E" w14:textId="2CFB46D2" w:rsidR="00D52EFF" w:rsidRDefault="00D52EFF" w:rsidP="00E935A9">
      <w:pPr>
        <w:rPr>
          <w:rFonts w:ascii="Times New Roman" w:hAnsi="Times New Roman" w:cs="Times New Roman"/>
          <w:sz w:val="24"/>
          <w:szCs w:val="24"/>
        </w:rPr>
      </w:pPr>
      <w:r>
        <w:rPr>
          <w:rFonts w:ascii="Times New Roman" w:hAnsi="Times New Roman" w:cs="Times New Roman"/>
          <w:sz w:val="24"/>
          <w:szCs w:val="24"/>
        </w:rPr>
        <w:t xml:space="preserve">This example displays another method for parallelizing the same script using a </w:t>
      </w:r>
      <w:ins w:id="13" w:author="Tyler Bruce" w:date="2021-04-15T09:06:00Z">
        <w:r w:rsidR="00AF442E">
          <w:rPr>
            <w:rFonts w:ascii="Times New Roman" w:hAnsi="Times New Roman" w:cs="Times New Roman"/>
            <w:sz w:val="24"/>
            <w:szCs w:val="24"/>
          </w:rPr>
          <w:t>t</w:t>
        </w:r>
      </w:ins>
      <w:del w:id="14" w:author="Tyler Bruce" w:date="2021-04-15T09:06:00Z">
        <w:r w:rsidDel="00AF442E">
          <w:rPr>
            <w:rFonts w:ascii="Times New Roman" w:hAnsi="Times New Roman" w:cs="Times New Roman"/>
            <w:sz w:val="24"/>
            <w:szCs w:val="24"/>
          </w:rPr>
          <w:delText>T</w:delText>
        </w:r>
      </w:del>
      <w:r>
        <w:rPr>
          <w:rFonts w:ascii="Times New Roman" w:hAnsi="Times New Roman" w:cs="Times New Roman"/>
          <w:sz w:val="24"/>
          <w:szCs w:val="24"/>
        </w:rPr>
        <w:t xml:space="preserve">hread pool. </w:t>
      </w:r>
    </w:p>
    <w:p w14:paraId="5E94EB54" w14:textId="0521DDC1" w:rsidR="00D52EFF" w:rsidRDefault="00D52EFF" w:rsidP="00E935A9">
      <w:pPr>
        <w:rPr>
          <w:rFonts w:ascii="Times New Roman" w:hAnsi="Times New Roman" w:cs="Times New Roman"/>
          <w:sz w:val="24"/>
          <w:szCs w:val="24"/>
        </w:rPr>
      </w:pPr>
      <w:r>
        <w:rPr>
          <w:noProof/>
        </w:rPr>
        <w:drawing>
          <wp:inline distT="0" distB="0" distL="0" distR="0" wp14:anchorId="6132201A" wp14:editId="1CC67922">
            <wp:extent cx="5943600" cy="909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9955"/>
                    </a:xfrm>
                    <a:prstGeom prst="rect">
                      <a:avLst/>
                    </a:prstGeom>
                  </pic:spPr>
                </pic:pic>
              </a:graphicData>
            </a:graphic>
          </wp:inline>
        </w:drawing>
      </w:r>
    </w:p>
    <w:p w14:paraId="7F44E4C4" w14:textId="54E941A8" w:rsidR="00D52EFF" w:rsidRDefault="008245A7" w:rsidP="00E935A9">
      <w:pPr>
        <w:rPr>
          <w:rFonts w:ascii="Times New Roman" w:hAnsi="Times New Roman" w:cs="Times New Roman"/>
          <w:sz w:val="24"/>
          <w:szCs w:val="24"/>
        </w:rPr>
      </w:pPr>
      <w:r>
        <w:rPr>
          <w:rFonts w:ascii="Times New Roman" w:hAnsi="Times New Roman" w:cs="Times New Roman"/>
          <w:sz w:val="24"/>
          <w:szCs w:val="24"/>
        </w:rPr>
        <w:t>The syntax here is much simpler as it uses a prebuilt Python module, concurrent.futures, which takes care of all of the thread creating, starting, and joining behind the scenes.</w:t>
      </w:r>
    </w:p>
    <w:p w14:paraId="1388A73F" w14:textId="77777777" w:rsidR="008245A7" w:rsidRDefault="008245A7" w:rsidP="00E935A9">
      <w:pPr>
        <w:rPr>
          <w:rFonts w:ascii="Times New Roman" w:hAnsi="Times New Roman" w:cs="Times New Roman"/>
          <w:sz w:val="24"/>
          <w:szCs w:val="24"/>
        </w:rPr>
      </w:pPr>
    </w:p>
    <w:p w14:paraId="4F8528C5" w14:textId="7378672B" w:rsidR="00D52EFF" w:rsidRDefault="00D52EFF" w:rsidP="00E935A9">
      <w:pPr>
        <w:rPr>
          <w:rFonts w:ascii="Times New Roman" w:hAnsi="Times New Roman" w:cs="Times New Roman"/>
          <w:b/>
          <w:bCs/>
          <w:sz w:val="24"/>
          <w:szCs w:val="24"/>
        </w:rPr>
      </w:pPr>
      <w:r>
        <w:rPr>
          <w:rFonts w:ascii="Times New Roman" w:hAnsi="Times New Roman" w:cs="Times New Roman"/>
          <w:b/>
          <w:bCs/>
          <w:sz w:val="24"/>
          <w:szCs w:val="24"/>
        </w:rPr>
        <w:t>Threads vs Processes in Python:</w:t>
      </w:r>
    </w:p>
    <w:p w14:paraId="6D1ADE9F" w14:textId="32C60D07" w:rsidR="00D52EFF" w:rsidRPr="00D84078" w:rsidRDefault="00D84078" w:rsidP="00E935A9">
      <w:pPr>
        <w:rPr>
          <w:rFonts w:ascii="Times New Roman" w:hAnsi="Times New Roman" w:cs="Times New Roman"/>
          <w:sz w:val="24"/>
          <w:szCs w:val="24"/>
        </w:rPr>
      </w:pPr>
      <w:r>
        <w:rPr>
          <w:rFonts w:ascii="Times New Roman" w:hAnsi="Times New Roman" w:cs="Times New Roman"/>
          <w:sz w:val="24"/>
          <w:szCs w:val="24"/>
        </w:rPr>
        <w:t>As a programming language, Python is known for its simplified syntax and efficiency for processing large amounts of data. It accomplishes this through the help</w:t>
      </w:r>
      <w:r w:rsidR="008245A7">
        <w:rPr>
          <w:rFonts w:ascii="Times New Roman" w:hAnsi="Times New Roman" w:cs="Times New Roman"/>
          <w:sz w:val="24"/>
          <w:szCs w:val="24"/>
        </w:rPr>
        <w:t xml:space="preserve"> of</w:t>
      </w:r>
      <w:r>
        <w:rPr>
          <w:rFonts w:ascii="Times New Roman" w:hAnsi="Times New Roman" w:cs="Times New Roman"/>
          <w:sz w:val="24"/>
          <w:szCs w:val="24"/>
        </w:rPr>
        <w:t xml:space="preserve"> a tool known as the Global Interpreter Lock or GIL. </w:t>
      </w:r>
      <w:r w:rsidR="002D4F4D">
        <w:rPr>
          <w:rFonts w:ascii="Times New Roman" w:hAnsi="Times New Roman" w:cs="Times New Roman"/>
          <w:sz w:val="24"/>
          <w:szCs w:val="24"/>
        </w:rPr>
        <w:t xml:space="preserve">One of the side effects of the GIL is that it locks CPU intensive multi-threaded programs to using a single thread. This problem is non-existent for I/O intensive </w:t>
      </w:r>
      <w:r w:rsidR="008245A7">
        <w:rPr>
          <w:rFonts w:ascii="Times New Roman" w:hAnsi="Times New Roman" w:cs="Times New Roman"/>
          <w:sz w:val="24"/>
          <w:szCs w:val="24"/>
        </w:rPr>
        <w:t xml:space="preserve">multi-threaded </w:t>
      </w:r>
      <w:r w:rsidR="002D4F4D">
        <w:rPr>
          <w:rFonts w:ascii="Times New Roman" w:hAnsi="Times New Roman" w:cs="Times New Roman"/>
          <w:sz w:val="24"/>
          <w:szCs w:val="24"/>
        </w:rPr>
        <w:t>programs as the GIL is shared between threads as they wait for more input. Another</w:t>
      </w:r>
      <w:r w:rsidR="008245A7">
        <w:rPr>
          <w:rFonts w:ascii="Times New Roman" w:hAnsi="Times New Roman" w:cs="Times New Roman"/>
          <w:sz w:val="24"/>
          <w:szCs w:val="24"/>
        </w:rPr>
        <w:t xml:space="preserve"> way to circumvent the GIL is to use multiple processes instead of multiple threads. Processes are independent of one another, each with their own interpreter and memory. This means that the GIL does not inhibit processes like it does to threads. The downside of this means that processes are more resource intensive than threads and do not scale into large projects as well as threads will. For more information on the GIL, please see the appendix.</w:t>
      </w:r>
    </w:p>
    <w:p w14:paraId="5D24AA9F" w14:textId="77777777" w:rsidR="00D52EFF" w:rsidRPr="00D52EFF" w:rsidRDefault="00D52EFF" w:rsidP="00E935A9">
      <w:pPr>
        <w:rPr>
          <w:rFonts w:ascii="Times New Roman" w:hAnsi="Times New Roman" w:cs="Times New Roman"/>
          <w:sz w:val="24"/>
          <w:szCs w:val="24"/>
        </w:rPr>
      </w:pPr>
    </w:p>
    <w:p w14:paraId="1E06D479" w14:textId="1EDF9619" w:rsidR="00996E6D" w:rsidRPr="00724EC7" w:rsidRDefault="00996E6D" w:rsidP="00996E6D">
      <w:pPr>
        <w:rPr>
          <w:rFonts w:ascii="Times New Roman" w:hAnsi="Times New Roman" w:cs="Times New Roman"/>
          <w:b/>
          <w:bCs/>
          <w:sz w:val="24"/>
          <w:szCs w:val="24"/>
        </w:rPr>
      </w:pPr>
      <w:r w:rsidRPr="00724EC7">
        <w:rPr>
          <w:rFonts w:ascii="Times New Roman" w:hAnsi="Times New Roman" w:cs="Times New Roman"/>
          <w:b/>
          <w:bCs/>
          <w:sz w:val="24"/>
          <w:szCs w:val="24"/>
        </w:rPr>
        <w:t>Example</w:t>
      </w:r>
      <w:r w:rsidR="00EF07AD">
        <w:rPr>
          <w:rFonts w:ascii="Times New Roman" w:hAnsi="Times New Roman" w:cs="Times New Roman"/>
          <w:b/>
          <w:bCs/>
          <w:sz w:val="24"/>
          <w:szCs w:val="24"/>
        </w:rPr>
        <w:t xml:space="preserve"> of</w:t>
      </w:r>
      <w:r w:rsidR="00E07C3A" w:rsidRPr="00724EC7">
        <w:rPr>
          <w:rFonts w:ascii="Times New Roman" w:hAnsi="Times New Roman" w:cs="Times New Roman"/>
          <w:b/>
          <w:bCs/>
          <w:sz w:val="24"/>
          <w:szCs w:val="24"/>
        </w:rPr>
        <w:t xml:space="preserve"> </w:t>
      </w:r>
      <w:r w:rsidR="00DC04FE">
        <w:rPr>
          <w:rFonts w:ascii="Times New Roman" w:hAnsi="Times New Roman" w:cs="Times New Roman"/>
          <w:b/>
          <w:bCs/>
          <w:sz w:val="24"/>
          <w:szCs w:val="24"/>
        </w:rPr>
        <w:t>Multiprocessing</w:t>
      </w:r>
      <w:r w:rsidR="00AC288F">
        <w:rPr>
          <w:rFonts w:ascii="Times New Roman" w:hAnsi="Times New Roman" w:cs="Times New Roman"/>
          <w:b/>
          <w:bCs/>
          <w:sz w:val="24"/>
          <w:szCs w:val="24"/>
        </w:rPr>
        <w:t xml:space="preserve"> (I/O bound process)</w:t>
      </w:r>
      <w:r w:rsidRPr="00724EC7">
        <w:rPr>
          <w:rFonts w:ascii="Times New Roman" w:hAnsi="Times New Roman" w:cs="Times New Roman"/>
          <w:b/>
          <w:bCs/>
          <w:sz w:val="24"/>
          <w:szCs w:val="24"/>
        </w:rPr>
        <w:t>:</w:t>
      </w:r>
    </w:p>
    <w:p w14:paraId="0904286A" w14:textId="25C8A344"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t>
      </w:r>
      <w:r w:rsidR="00982D86">
        <w:rPr>
          <w:rFonts w:ascii="Times New Roman" w:hAnsi="Times New Roman" w:cs="Times New Roman"/>
          <w:sz w:val="24"/>
          <w:szCs w:val="24"/>
        </w:rPr>
        <w:t xml:space="preserve">U.S. Securities and Exchange Commission. </w:t>
      </w:r>
      <w:r>
        <w:rPr>
          <w:rFonts w:ascii="Times New Roman" w:hAnsi="Times New Roman" w:cs="Times New Roman"/>
          <w:sz w:val="24"/>
          <w:szCs w:val="24"/>
        </w:rPr>
        <w:t xml:space="preserve">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“parseDirectory”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0C0758FE" w14:textId="18491C10"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2560"/>
                    </a:xfrm>
                    <a:prstGeom prst="rect">
                      <a:avLst/>
                    </a:prstGeom>
                  </pic:spPr>
                </pic:pic>
              </a:graphicData>
            </a:graphic>
          </wp:inline>
        </w:drawing>
      </w:r>
    </w:p>
    <w:p w14:paraId="5F7E6190" w14:textId="0F2AAB3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r w:rsidR="00982D86">
        <w:rPr>
          <w:rFonts w:ascii="Times New Roman" w:hAnsi="Times New Roman" w:cs="Times New Roman"/>
          <w:sz w:val="24"/>
          <w:szCs w:val="24"/>
        </w:rPr>
        <w:t xml:space="preserve"> </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1C7F2F60"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lastRenderedPageBreak/>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4DB2E1E" w14:textId="77777777" w:rsidR="00202228" w:rsidRDefault="00202228" w:rsidP="009F1444">
      <w:pPr>
        <w:rPr>
          <w:rFonts w:ascii="Times New Roman" w:hAnsi="Times New Roman" w:cs="Times New Roman"/>
          <w:sz w:val="36"/>
          <w:szCs w:val="36"/>
        </w:rPr>
      </w:pPr>
    </w:p>
    <w:p w14:paraId="1A9E5078" w14:textId="089A4623" w:rsidR="00202228" w:rsidRDefault="00202228" w:rsidP="00202228">
      <w:pPr>
        <w:rPr>
          <w:rFonts w:ascii="Times New Roman" w:hAnsi="Times New Roman" w:cs="Times New Roman"/>
          <w:b/>
          <w:bCs/>
          <w:sz w:val="24"/>
          <w:szCs w:val="24"/>
        </w:rPr>
      </w:pPr>
      <w:r>
        <w:rPr>
          <w:rFonts w:ascii="Times New Roman" w:hAnsi="Times New Roman" w:cs="Times New Roman"/>
          <w:b/>
          <w:bCs/>
          <w:sz w:val="24"/>
          <w:szCs w:val="24"/>
        </w:rPr>
        <w:t>Example of Multiprocessing #2</w:t>
      </w:r>
      <w:r w:rsidR="005D5998">
        <w:rPr>
          <w:rFonts w:ascii="Times New Roman" w:hAnsi="Times New Roman" w:cs="Times New Roman"/>
          <w:b/>
          <w:bCs/>
          <w:sz w:val="24"/>
          <w:szCs w:val="24"/>
        </w:rPr>
        <w:t xml:space="preserve"> (CPU Bound Process)</w:t>
      </w:r>
      <w:r>
        <w:rPr>
          <w:rFonts w:ascii="Times New Roman" w:hAnsi="Times New Roman" w:cs="Times New Roman"/>
          <w:b/>
          <w:bCs/>
          <w:sz w:val="24"/>
          <w:szCs w:val="24"/>
        </w:rPr>
        <w:t>:</w:t>
      </w:r>
    </w:p>
    <w:p w14:paraId="4681D77F"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program uses multiprocessing to calculate and determine prime numbers and then append those numbers to a list. </w:t>
      </w:r>
    </w:p>
    <w:p w14:paraId="7E34FD0C" w14:textId="77777777" w:rsidR="00202228" w:rsidRDefault="00202228" w:rsidP="00202228">
      <w:pPr>
        <w:rPr>
          <w:rFonts w:ascii="Times New Roman" w:hAnsi="Times New Roman" w:cs="Times New Roman"/>
          <w:sz w:val="24"/>
          <w:szCs w:val="24"/>
        </w:rPr>
      </w:pPr>
      <w:r>
        <w:rPr>
          <w:noProof/>
        </w:rPr>
        <w:drawing>
          <wp:inline distT="0" distB="0" distL="0" distR="0" wp14:anchorId="40BF2DB2" wp14:editId="0148EBB8">
            <wp:extent cx="27717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66900"/>
                    </a:xfrm>
                    <a:prstGeom prst="rect">
                      <a:avLst/>
                    </a:prstGeom>
                  </pic:spPr>
                </pic:pic>
              </a:graphicData>
            </a:graphic>
          </wp:inline>
        </w:drawing>
      </w:r>
    </w:p>
    <w:p w14:paraId="509F7F32" w14:textId="77777777" w:rsidR="008245A7"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It uses a simple algorithm to determine if the given number is prime or not. </w:t>
      </w:r>
    </w:p>
    <w:p w14:paraId="1B002922" w14:textId="7359A1C2" w:rsidR="00202228" w:rsidRDefault="00202228" w:rsidP="00202228">
      <w:pPr>
        <w:rPr>
          <w:rFonts w:ascii="Times New Roman" w:hAnsi="Times New Roman" w:cs="Times New Roman"/>
          <w:sz w:val="24"/>
          <w:szCs w:val="24"/>
        </w:rPr>
      </w:pPr>
      <w:r>
        <w:rPr>
          <w:noProof/>
        </w:rPr>
        <w:drawing>
          <wp:inline distT="0" distB="0" distL="0" distR="0" wp14:anchorId="6587B474" wp14:editId="2222B257">
            <wp:extent cx="387667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1685925"/>
                    </a:xfrm>
                    <a:prstGeom prst="rect">
                      <a:avLst/>
                    </a:prstGeom>
                  </pic:spPr>
                </pic:pic>
              </a:graphicData>
            </a:graphic>
          </wp:inline>
        </w:drawing>
      </w:r>
    </w:p>
    <w:p w14:paraId="7036AC8E"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function is used to find all of the prime numbers within a given range of numbers and appends them to a list. </w:t>
      </w:r>
    </w:p>
    <w:p w14:paraId="7C86AE0E" w14:textId="77777777" w:rsidR="00202228" w:rsidRDefault="00202228" w:rsidP="00202228">
      <w:pPr>
        <w:rPr>
          <w:rFonts w:ascii="Times New Roman" w:hAnsi="Times New Roman" w:cs="Times New Roman"/>
          <w:sz w:val="24"/>
          <w:szCs w:val="24"/>
        </w:rPr>
      </w:pPr>
      <w:r>
        <w:rPr>
          <w:noProof/>
        </w:rPr>
        <w:lastRenderedPageBreak/>
        <w:drawing>
          <wp:inline distT="0" distB="0" distL="0" distR="0" wp14:anchorId="28207DA3" wp14:editId="01809B61">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33855"/>
                    </a:xfrm>
                    <a:prstGeom prst="rect">
                      <a:avLst/>
                    </a:prstGeom>
                  </pic:spPr>
                </pic:pic>
              </a:graphicData>
            </a:graphic>
          </wp:inline>
        </w:drawing>
      </w:r>
    </w:p>
    <w:p w14:paraId="55D053A2" w14:textId="77777777" w:rsidR="00202228" w:rsidRDefault="00202228" w:rsidP="00202228">
      <w:pPr>
        <w:rPr>
          <w:rFonts w:ascii="Times New Roman" w:hAnsi="Times New Roman" w:cs="Times New Roman"/>
          <w:sz w:val="24"/>
          <w:szCs w:val="24"/>
        </w:rPr>
      </w:pPr>
      <w:r>
        <w:rPr>
          <w:rFonts w:ascii="Times New Roman" w:hAnsi="Times New Roman" w:cs="Times New Roman"/>
          <w:sz w:val="24"/>
          <w:szCs w:val="24"/>
        </w:rPr>
        <w:t xml:space="preserve">This is the driver function for this program. It creates a list using the get_primes function and then places each of those prime numbers into a queue which will be accessed by the specific process that is calling this function at the time. </w:t>
      </w:r>
    </w:p>
    <w:p w14:paraId="34255421" w14:textId="77777777" w:rsidR="00202228" w:rsidRDefault="00202228" w:rsidP="00202228">
      <w:pPr>
        <w:rPr>
          <w:rFonts w:ascii="Times New Roman" w:hAnsi="Times New Roman" w:cs="Times New Roman"/>
          <w:sz w:val="24"/>
          <w:szCs w:val="24"/>
        </w:rPr>
      </w:pPr>
      <w:r>
        <w:rPr>
          <w:noProof/>
        </w:rPr>
        <w:drawing>
          <wp:inline distT="0" distB="0" distL="0" distR="0" wp14:anchorId="3DD57E74" wp14:editId="4260F40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17194D82" w14:textId="1DE83ACD" w:rsidR="00202228" w:rsidRPr="00076B92" w:rsidRDefault="00202228" w:rsidP="00202228">
      <w:pPr>
        <w:rPr>
          <w:rFonts w:ascii="Times New Roman" w:hAnsi="Times New Roman" w:cs="Times New Roman"/>
          <w:sz w:val="24"/>
          <w:szCs w:val="24"/>
        </w:rPr>
      </w:pPr>
      <w:del w:id="15" w:author="Tyler Bruce" w:date="2021-04-15T09:07:00Z">
        <w:r w:rsidDel="00B209DA">
          <w:rPr>
            <w:rFonts w:ascii="Times New Roman" w:hAnsi="Times New Roman" w:cs="Times New Roman"/>
            <w:sz w:val="24"/>
            <w:szCs w:val="24"/>
          </w:rPr>
          <w:delText xml:space="preserve">This is the main function for this program. It creates a queue using the multiprocessing module and then creates the processes that will be used to queue the primes. </w:delText>
        </w:r>
      </w:del>
      <w:ins w:id="16" w:author="Tyler Bruce" w:date="2021-04-15T09:06:00Z">
        <w:r w:rsidR="00B209DA">
          <w:rPr>
            <w:rFonts w:ascii="Times New Roman" w:hAnsi="Times New Roman" w:cs="Times New Roman"/>
            <w:sz w:val="24"/>
            <w:szCs w:val="24"/>
          </w:rPr>
          <w:t>The main fu</w:t>
        </w:r>
      </w:ins>
      <w:ins w:id="17" w:author="Tyler Bruce" w:date="2021-04-15T09:07:00Z">
        <w:r w:rsidR="00B209DA">
          <w:rPr>
            <w:rFonts w:ascii="Times New Roman" w:hAnsi="Times New Roman" w:cs="Times New Roman"/>
            <w:sz w:val="24"/>
            <w:szCs w:val="24"/>
          </w:rPr>
          <w:t xml:space="preserve">nction of this program creates a queue using the multiprocessing module and then creates the processes that will be used to queue the prime numbers. </w:t>
        </w:r>
      </w:ins>
      <w:r>
        <w:rPr>
          <w:rFonts w:ascii="Times New Roman" w:hAnsi="Times New Roman" w:cs="Times New Roman"/>
          <w:sz w:val="24"/>
          <w:szCs w:val="24"/>
        </w:rPr>
        <w:t xml:space="preserve">Once a process is created, it is appended to a list and then the process is started. Then we join each of the processes using the </w:t>
      </w:r>
      <w:r w:rsidR="008245A7">
        <w:rPr>
          <w:rFonts w:ascii="Times New Roman" w:hAnsi="Times New Roman" w:cs="Times New Roman"/>
          <w:sz w:val="24"/>
          <w:szCs w:val="24"/>
        </w:rPr>
        <w:t>built-in</w:t>
      </w:r>
      <w:r>
        <w:rPr>
          <w:rFonts w:ascii="Times New Roman" w:hAnsi="Times New Roman" w:cs="Times New Roman"/>
          <w:sz w:val="24"/>
          <w:szCs w:val="24"/>
        </w:rPr>
        <w:t xml:space="preserve"> join function.</w:t>
      </w:r>
      <w:r w:rsidR="00DD621B">
        <w:rPr>
          <w:rFonts w:ascii="Times New Roman" w:hAnsi="Times New Roman" w:cs="Times New Roman"/>
          <w:sz w:val="24"/>
          <w:szCs w:val="24"/>
        </w:rPr>
        <w:t xml:space="preserve"> Note that this method is almost identical to the method used to create threads in example 1. </w:t>
      </w:r>
    </w:p>
    <w:p w14:paraId="39DE02FD" w14:textId="24D61BE0" w:rsidR="009F1444" w:rsidRDefault="009F1444" w:rsidP="009F1444">
      <w:pPr>
        <w:rPr>
          <w:rFonts w:ascii="Times New Roman" w:hAnsi="Times New Roman" w:cs="Times New Roman"/>
          <w:sz w:val="24"/>
          <w:szCs w:val="24"/>
        </w:rPr>
      </w:pPr>
    </w:p>
    <w:p w14:paraId="44F81F17" w14:textId="7DCD9077" w:rsidR="00F864A5" w:rsidRDefault="00F864A5" w:rsidP="009F1444">
      <w:pPr>
        <w:rPr>
          <w:rFonts w:ascii="Times New Roman" w:hAnsi="Times New Roman" w:cs="Times New Roman"/>
          <w:sz w:val="24"/>
          <w:szCs w:val="24"/>
        </w:rPr>
      </w:pPr>
    </w:p>
    <w:p w14:paraId="522C20A3" w14:textId="01ECED5A" w:rsidR="00F864A5" w:rsidRDefault="00F864A5" w:rsidP="009F1444">
      <w:pPr>
        <w:rPr>
          <w:rFonts w:ascii="Times New Roman" w:hAnsi="Times New Roman" w:cs="Times New Roman"/>
          <w:sz w:val="24"/>
          <w:szCs w:val="24"/>
        </w:rPr>
      </w:pPr>
    </w:p>
    <w:p w14:paraId="795A4AE4" w14:textId="77777777" w:rsidR="00F864A5" w:rsidRPr="00B9341E" w:rsidRDefault="00F864A5" w:rsidP="009F1444">
      <w:pPr>
        <w:rPr>
          <w:rFonts w:ascii="Times New Roman" w:hAnsi="Times New Roman" w:cs="Times New Roman"/>
          <w:sz w:val="24"/>
          <w:szCs w:val="24"/>
        </w:rPr>
      </w:pPr>
    </w:p>
    <w:p w14:paraId="1E4AB8ED" w14:textId="0FEFED73" w:rsidR="001A1A72" w:rsidRPr="00AF442E" w:rsidRDefault="008245A7" w:rsidP="008245A7">
      <w:pPr>
        <w:pStyle w:val="ListParagraph"/>
        <w:numPr>
          <w:ilvl w:val="0"/>
          <w:numId w:val="3"/>
        </w:numPr>
        <w:rPr>
          <w:rFonts w:ascii="Times New Roman" w:hAnsi="Times New Roman" w:cs="Times New Roman"/>
          <w:b/>
          <w:bCs/>
          <w:color w:val="FF0000"/>
          <w:sz w:val="24"/>
          <w:szCs w:val="24"/>
        </w:rPr>
      </w:pPr>
      <w:r w:rsidRPr="00AF442E">
        <w:rPr>
          <w:rFonts w:ascii="Times New Roman" w:hAnsi="Times New Roman" w:cs="Times New Roman"/>
          <w:b/>
          <w:bCs/>
          <w:sz w:val="24"/>
          <w:szCs w:val="24"/>
          <w:rPrChange w:id="18" w:author="Tyler Bruce" w:date="2021-04-15T09:01:00Z">
            <w:rPr>
              <w:rFonts w:ascii="Times New Roman" w:hAnsi="Times New Roman" w:cs="Times New Roman"/>
              <w:sz w:val="36"/>
              <w:szCs w:val="36"/>
            </w:rPr>
          </w:rPrChange>
        </w:rPr>
        <w:lastRenderedPageBreak/>
        <w:t>Conclusion</w:t>
      </w:r>
    </w:p>
    <w:p w14:paraId="004D3D76" w14:textId="773BD70F" w:rsidR="005774E0" w:rsidRDefault="00FC72CF">
      <w:pPr>
        <w:rPr>
          <w:rFonts w:ascii="Times New Roman" w:hAnsi="Times New Roman" w:cs="Times New Roman"/>
          <w:sz w:val="24"/>
          <w:szCs w:val="24"/>
        </w:rPr>
      </w:pPr>
      <w:r>
        <w:rPr>
          <w:rFonts w:ascii="Times New Roman" w:hAnsi="Times New Roman" w:cs="Times New Roman"/>
          <w:sz w:val="24"/>
          <w:szCs w:val="24"/>
        </w:rPr>
        <w:t>Parallel computing</w:t>
      </w:r>
      <w:r w:rsidR="00982D86">
        <w:rPr>
          <w:rFonts w:ascii="Times New Roman" w:hAnsi="Times New Roman" w:cs="Times New Roman"/>
          <w:sz w:val="24"/>
          <w:szCs w:val="24"/>
        </w:rPr>
        <w:t>,</w:t>
      </w:r>
      <w:r>
        <w:rPr>
          <w:rFonts w:ascii="Times New Roman" w:hAnsi="Times New Roman" w:cs="Times New Roman"/>
          <w:sz w:val="24"/>
          <w:szCs w:val="24"/>
        </w:rPr>
        <w:t xml:space="preserve"> when done correctly</w:t>
      </w:r>
      <w:r w:rsidR="00982D86">
        <w:rPr>
          <w:rFonts w:ascii="Times New Roman" w:hAnsi="Times New Roman" w:cs="Times New Roman"/>
          <w:sz w:val="24"/>
          <w:szCs w:val="24"/>
        </w:rPr>
        <w:t xml:space="preserve">, </w:t>
      </w:r>
      <w:r>
        <w:rPr>
          <w:rFonts w:ascii="Times New Roman" w:hAnsi="Times New Roman" w:cs="Times New Roman"/>
          <w:sz w:val="24"/>
          <w:szCs w:val="24"/>
        </w:rPr>
        <w:t xml:space="preserve">can be a gamechanger for any developer looking to add to their skillset. </w:t>
      </w:r>
      <w:r w:rsidR="000E33B5">
        <w:rPr>
          <w:rFonts w:ascii="Times New Roman" w:hAnsi="Times New Roman" w:cs="Times New Roman"/>
          <w:sz w:val="24"/>
          <w:szCs w:val="24"/>
        </w:rPr>
        <w:t xml:space="preserve">This manual covered only a fraction of potential methods that can be used for parallelizing </w:t>
      </w:r>
      <w:r w:rsidR="00982D86">
        <w:rPr>
          <w:rFonts w:ascii="Times New Roman" w:hAnsi="Times New Roman" w:cs="Times New Roman"/>
          <w:sz w:val="24"/>
          <w:szCs w:val="24"/>
        </w:rPr>
        <w:t>the</w:t>
      </w:r>
      <w:r w:rsidR="000E33B5">
        <w:rPr>
          <w:rFonts w:ascii="Times New Roman" w:hAnsi="Times New Roman" w:cs="Times New Roman"/>
          <w:sz w:val="24"/>
          <w:szCs w:val="24"/>
        </w:rPr>
        <w:t xml:space="preserve"> Python code. For any additional details regarding some of the material used in the manual, please see the attached appendix.</w:t>
      </w:r>
    </w:p>
    <w:p w14:paraId="4DB65914" w14:textId="77777777" w:rsidR="008245A7" w:rsidRDefault="008245A7">
      <w:pPr>
        <w:rPr>
          <w:rFonts w:ascii="Times New Roman" w:hAnsi="Times New Roman" w:cs="Times New Roman"/>
          <w:sz w:val="24"/>
          <w:szCs w:val="24"/>
        </w:rPr>
      </w:pPr>
    </w:p>
    <w:p w14:paraId="71D1F368" w14:textId="765FDC04" w:rsidR="002D1E6D" w:rsidRPr="00AF442E" w:rsidRDefault="007A4DF1" w:rsidP="008245A7">
      <w:pPr>
        <w:pStyle w:val="ListParagraph"/>
        <w:numPr>
          <w:ilvl w:val="0"/>
          <w:numId w:val="3"/>
        </w:numPr>
        <w:rPr>
          <w:rFonts w:ascii="Times New Roman" w:hAnsi="Times New Roman" w:cs="Times New Roman"/>
          <w:b/>
          <w:bCs/>
          <w:sz w:val="24"/>
          <w:szCs w:val="24"/>
          <w:rPrChange w:id="19" w:author="Tyler Bruce" w:date="2021-04-15T09:01:00Z">
            <w:rPr>
              <w:rFonts w:ascii="Times New Roman" w:hAnsi="Times New Roman" w:cs="Times New Roman"/>
              <w:sz w:val="36"/>
              <w:szCs w:val="36"/>
            </w:rPr>
          </w:rPrChange>
        </w:rPr>
      </w:pPr>
      <w:r w:rsidRPr="00AF442E">
        <w:rPr>
          <w:rFonts w:ascii="Times New Roman" w:hAnsi="Times New Roman" w:cs="Times New Roman"/>
          <w:b/>
          <w:bCs/>
          <w:sz w:val="24"/>
          <w:szCs w:val="24"/>
          <w:rPrChange w:id="20" w:author="Tyler Bruce" w:date="2021-04-15T09:01:00Z">
            <w:rPr>
              <w:rFonts w:ascii="Times New Roman" w:hAnsi="Times New Roman" w:cs="Times New Roman"/>
              <w:sz w:val="36"/>
              <w:szCs w:val="36"/>
            </w:rPr>
          </w:rPrChange>
        </w:rPr>
        <w:t>Appendix</w:t>
      </w:r>
    </w:p>
    <w:p w14:paraId="568888F4" w14:textId="5B40E599" w:rsidR="008245A7" w:rsidRPr="00A44DEA"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A.1</w:t>
      </w:r>
      <w:r w:rsidR="00A44DEA" w:rsidRPr="00A44DEA">
        <w:rPr>
          <w:rFonts w:ascii="Times New Roman" w:hAnsi="Times New Roman" w:cs="Times New Roman"/>
          <w:b/>
          <w:bCs/>
          <w:sz w:val="24"/>
          <w:szCs w:val="24"/>
        </w:rPr>
        <w:t xml:space="preserve"> Threads:</w:t>
      </w:r>
    </w:p>
    <w:p w14:paraId="539501D4" w14:textId="0F955A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In Python, the thread class represents objects that run with their own sequence of execution. Each thread object shares the same memory space and therefore can share data between one another. They also share the same instance of the Global Interpreter Lock and will be inhibited by the GIL if the threads are used to perform CPU intensive tasks.</w:t>
      </w:r>
    </w:p>
    <w:p w14:paraId="6FB965D9" w14:textId="14082164" w:rsidR="00A44DEA" w:rsidRDefault="00A44DEA" w:rsidP="008245A7">
      <w:pPr>
        <w:rPr>
          <w:rFonts w:ascii="Times New Roman" w:hAnsi="Times New Roman" w:cs="Times New Roman"/>
          <w:sz w:val="24"/>
          <w:szCs w:val="24"/>
        </w:rPr>
      </w:pPr>
      <w:r>
        <w:rPr>
          <w:rFonts w:ascii="Times New Roman" w:hAnsi="Times New Roman" w:cs="Times New Roman"/>
          <w:sz w:val="24"/>
          <w:szCs w:val="24"/>
        </w:rPr>
        <w:t>Threads have two main methods that are used in this manual. They are Thread.start() and Thread.join(). Thread.start() does as its name implies and starts the current thread’s line of execution. The start method must be called at most once per thread object. The Thread.join() method tells the calling thread to wait until the current thread terminates. A thread object can be joined multiple times.</w:t>
      </w:r>
    </w:p>
    <w:p w14:paraId="16F5C815" w14:textId="6A33C5F7" w:rsidR="006B73C8" w:rsidRDefault="00760C37" w:rsidP="008245A7">
      <w:pPr>
        <w:rPr>
          <w:rFonts w:ascii="Times New Roman" w:hAnsi="Times New Roman" w:cs="Times New Roman"/>
          <w:b/>
          <w:bCs/>
          <w:sz w:val="24"/>
          <w:szCs w:val="24"/>
        </w:rPr>
      </w:pPr>
      <w:r>
        <w:rPr>
          <w:rFonts w:ascii="Times New Roman" w:hAnsi="Times New Roman" w:cs="Times New Roman"/>
          <w:b/>
          <w:bCs/>
          <w:sz w:val="24"/>
          <w:szCs w:val="24"/>
        </w:rPr>
        <w:t>A.2</w:t>
      </w:r>
      <w:r w:rsidR="006B73C8" w:rsidRPr="006B73C8">
        <w:rPr>
          <w:rFonts w:ascii="Times New Roman" w:hAnsi="Times New Roman" w:cs="Times New Roman"/>
          <w:b/>
          <w:bCs/>
          <w:sz w:val="24"/>
          <w:szCs w:val="24"/>
        </w:rPr>
        <w:t xml:space="preserve"> Thread Pool</w:t>
      </w:r>
      <w:r>
        <w:rPr>
          <w:rFonts w:ascii="Times New Roman" w:hAnsi="Times New Roman" w:cs="Times New Roman"/>
          <w:b/>
          <w:bCs/>
          <w:sz w:val="24"/>
          <w:szCs w:val="24"/>
        </w:rPr>
        <w:t xml:space="preserve"> Executor</w:t>
      </w:r>
      <w:r w:rsidR="006B73C8" w:rsidRPr="006B73C8">
        <w:rPr>
          <w:rFonts w:ascii="Times New Roman" w:hAnsi="Times New Roman" w:cs="Times New Roman"/>
          <w:b/>
          <w:bCs/>
          <w:sz w:val="24"/>
          <w:szCs w:val="24"/>
        </w:rPr>
        <w:t>:</w:t>
      </w:r>
    </w:p>
    <w:p w14:paraId="7F13365C" w14:textId="3A854197" w:rsidR="00760C37" w:rsidRDefault="00760C37" w:rsidP="008245A7">
      <w:pPr>
        <w:rPr>
          <w:rFonts w:ascii="Times New Roman" w:hAnsi="Times New Roman" w:cs="Times New Roman"/>
          <w:sz w:val="24"/>
          <w:szCs w:val="24"/>
        </w:rPr>
      </w:pPr>
      <w:r>
        <w:rPr>
          <w:rFonts w:ascii="Times New Roman" w:hAnsi="Times New Roman" w:cs="Times New Roman"/>
          <w:sz w:val="24"/>
          <w:szCs w:val="24"/>
        </w:rPr>
        <w:t>This executor object uses a group or “pool” of threads to execute tasks in parallel. This object does all of the creation, starting, and joining of threads behind the scenes which leads to simpler syntax. As of Python 3.8, it utilizes up to 32 CPU cores for CPU bound tasks which release the GIL. It is also resource friendly implicitly on many-core machines.</w:t>
      </w:r>
    </w:p>
    <w:p w14:paraId="25321C31" w14:textId="68A5B473" w:rsidR="00760C37" w:rsidRPr="00760C37" w:rsidRDefault="00760C37" w:rsidP="008245A7">
      <w:pPr>
        <w:rPr>
          <w:rFonts w:ascii="Times New Roman" w:hAnsi="Times New Roman" w:cs="Times New Roman"/>
          <w:b/>
          <w:bCs/>
          <w:sz w:val="24"/>
          <w:szCs w:val="24"/>
        </w:rPr>
      </w:pPr>
      <w:r w:rsidRPr="00760C37">
        <w:rPr>
          <w:rFonts w:ascii="Times New Roman" w:hAnsi="Times New Roman" w:cs="Times New Roman"/>
          <w:b/>
          <w:bCs/>
          <w:sz w:val="24"/>
          <w:szCs w:val="24"/>
        </w:rPr>
        <w:t>A.3 Processes:</w:t>
      </w:r>
    </w:p>
    <w:p w14:paraId="2FD83EB8" w14:textId="3B4832D3" w:rsidR="00C5390F" w:rsidRDefault="00760C37" w:rsidP="008245A7">
      <w:pPr>
        <w:rPr>
          <w:rFonts w:ascii="Times New Roman" w:hAnsi="Times New Roman" w:cs="Times New Roman"/>
          <w:sz w:val="24"/>
          <w:szCs w:val="24"/>
        </w:rPr>
      </w:pPr>
      <w:r>
        <w:rPr>
          <w:rFonts w:ascii="Times New Roman" w:hAnsi="Times New Roman" w:cs="Times New Roman"/>
          <w:sz w:val="24"/>
          <w:szCs w:val="24"/>
        </w:rPr>
        <w:t>In Python, the process class represents objects that run their own sequence of execution, similar to the thread object</w:t>
      </w:r>
      <w:r w:rsidR="00C5390F">
        <w:rPr>
          <w:rFonts w:ascii="Times New Roman" w:hAnsi="Times New Roman" w:cs="Times New Roman"/>
          <w:sz w:val="24"/>
          <w:szCs w:val="24"/>
        </w:rPr>
        <w:t xml:space="preserve"> discusses in A.1</w:t>
      </w:r>
      <w:r>
        <w:rPr>
          <w:rFonts w:ascii="Times New Roman" w:hAnsi="Times New Roman" w:cs="Times New Roman"/>
          <w:sz w:val="24"/>
          <w:szCs w:val="24"/>
        </w:rPr>
        <w:t xml:space="preserve">. Unlike threads, processes have their own memory space and their own instance of the Python interpreter. </w:t>
      </w:r>
      <w:r w:rsidR="00C5390F">
        <w:rPr>
          <w:rFonts w:ascii="Times New Roman" w:hAnsi="Times New Roman" w:cs="Times New Roman"/>
          <w:sz w:val="24"/>
          <w:szCs w:val="24"/>
        </w:rPr>
        <w:t>This leads to processes using more resources than threads but allows for them to accomplish some tasks easier than threads. Since each thread has its own instance of the GIL, the processes are able to run in parallel unimpeded by the lock of the other processes. This makes multiprocessing a good choice when parallelizing CPU bound programs in Python.</w:t>
      </w:r>
    </w:p>
    <w:p w14:paraId="552F3923" w14:textId="71248D28" w:rsidR="00C5390F" w:rsidRDefault="00C5390F" w:rsidP="008245A7">
      <w:pPr>
        <w:rPr>
          <w:ins w:id="21" w:author="Tyler Bruce" w:date="2021-04-15T09:08:00Z"/>
          <w:rFonts w:ascii="Times New Roman" w:hAnsi="Times New Roman" w:cs="Times New Roman"/>
          <w:sz w:val="24"/>
          <w:szCs w:val="24"/>
        </w:rPr>
      </w:pPr>
      <w:r>
        <w:rPr>
          <w:rFonts w:ascii="Times New Roman" w:hAnsi="Times New Roman" w:cs="Times New Roman"/>
          <w:sz w:val="24"/>
          <w:szCs w:val="24"/>
        </w:rPr>
        <w:t xml:space="preserve">The Process class in Python does require slightly more code in order to function as intended as opposed to threads. In order to spawn processes, the set_start_method() must be called at the beginning of the main function to be able to spawn processes objects within that scope of code. This process should not be used more than once within a program. As with the thread object, the process object has its own implementation of the start() and join() method. </w:t>
      </w:r>
      <w:r w:rsidR="00CE4120">
        <w:rPr>
          <w:rFonts w:ascii="Times New Roman" w:hAnsi="Times New Roman" w:cs="Times New Roman"/>
          <w:sz w:val="24"/>
          <w:szCs w:val="24"/>
        </w:rPr>
        <w:t xml:space="preserve">They function essentially the same as with threads and can be called in the same manner. </w:t>
      </w:r>
    </w:p>
    <w:p w14:paraId="22482AB3" w14:textId="77777777" w:rsidR="00B209DA" w:rsidRDefault="00B209DA" w:rsidP="008245A7">
      <w:pPr>
        <w:rPr>
          <w:rFonts w:ascii="Times New Roman" w:hAnsi="Times New Roman" w:cs="Times New Roman"/>
          <w:sz w:val="24"/>
          <w:szCs w:val="24"/>
        </w:rPr>
      </w:pPr>
    </w:p>
    <w:p w14:paraId="16B0154F" w14:textId="7A095553" w:rsidR="00CE4120" w:rsidRPr="00CE4120" w:rsidRDefault="00CE4120" w:rsidP="008245A7">
      <w:pPr>
        <w:rPr>
          <w:rFonts w:ascii="Times New Roman" w:hAnsi="Times New Roman" w:cs="Times New Roman"/>
          <w:b/>
          <w:bCs/>
          <w:sz w:val="24"/>
          <w:szCs w:val="24"/>
        </w:rPr>
      </w:pPr>
      <w:r w:rsidRPr="00CE4120">
        <w:rPr>
          <w:rFonts w:ascii="Times New Roman" w:hAnsi="Times New Roman" w:cs="Times New Roman"/>
          <w:b/>
          <w:bCs/>
          <w:sz w:val="24"/>
          <w:szCs w:val="24"/>
        </w:rPr>
        <w:lastRenderedPageBreak/>
        <w:t>A.4 Process Pool Executor:</w:t>
      </w:r>
    </w:p>
    <w:p w14:paraId="4EB38D60" w14:textId="541A767A" w:rsidR="00D427CB" w:rsidRDefault="00CE4120" w:rsidP="008245A7">
      <w:pPr>
        <w:rPr>
          <w:rFonts w:ascii="Times New Roman" w:hAnsi="Times New Roman" w:cs="Times New Roman"/>
          <w:sz w:val="24"/>
          <w:szCs w:val="24"/>
        </w:rPr>
      </w:pPr>
      <w:r>
        <w:rPr>
          <w:rFonts w:ascii="Times New Roman" w:hAnsi="Times New Roman" w:cs="Times New Roman"/>
          <w:sz w:val="24"/>
          <w:szCs w:val="24"/>
        </w:rPr>
        <w:t xml:space="preserve">This is the process object implementation similar to the thread pool executor. It uses the multiprocessing module, which allows the object to bypass the GIL. </w:t>
      </w:r>
    </w:p>
    <w:p w14:paraId="0EA58106" w14:textId="135E3762" w:rsidR="00D427CB" w:rsidRDefault="00D427CB" w:rsidP="008245A7">
      <w:pPr>
        <w:rPr>
          <w:rFonts w:ascii="Times New Roman" w:hAnsi="Times New Roman" w:cs="Times New Roman"/>
          <w:b/>
          <w:bCs/>
          <w:sz w:val="24"/>
          <w:szCs w:val="24"/>
        </w:rPr>
      </w:pPr>
      <w:r>
        <w:rPr>
          <w:rFonts w:ascii="Times New Roman" w:hAnsi="Times New Roman" w:cs="Times New Roman"/>
          <w:b/>
          <w:bCs/>
          <w:sz w:val="24"/>
          <w:szCs w:val="24"/>
        </w:rPr>
        <w:t>A.5 Global Interpreter Lock:</w:t>
      </w:r>
    </w:p>
    <w:p w14:paraId="207F70E3" w14:textId="0B9CF2DA" w:rsidR="00D427CB" w:rsidRPr="00D427CB" w:rsidRDefault="00424B77" w:rsidP="008245A7">
      <w:pPr>
        <w:rPr>
          <w:rFonts w:ascii="Times New Roman" w:hAnsi="Times New Roman" w:cs="Times New Roman"/>
          <w:sz w:val="24"/>
          <w:szCs w:val="24"/>
        </w:rPr>
      </w:pPr>
      <w:r>
        <w:rPr>
          <w:rFonts w:ascii="Times New Roman" w:hAnsi="Times New Roman" w:cs="Times New Roman"/>
          <w:sz w:val="24"/>
          <w:szCs w:val="24"/>
        </w:rPr>
        <w:t>The Global Interpreter Lock or “GIL” for short is the mechanism used by the CPython interpreter to force only one thread execute</w:t>
      </w:r>
      <w:r w:rsidR="00295872">
        <w:rPr>
          <w:rFonts w:ascii="Times New Roman" w:hAnsi="Times New Roman" w:cs="Times New Roman"/>
          <w:sz w:val="24"/>
          <w:szCs w:val="24"/>
        </w:rPr>
        <w:t xml:space="preserve"> code at a time. Locking the interpreter makes it easier for the interpreter to be multi-threaded, but does so at the expense of the parallelism given by multi-processor machines. It is possible to bypass the GIL with standard or third-party modules that release the GIL by design when doing CPU bound tasks. The GIL is always released when performing I/O bound tasks. There have been several attempts to remove the GIL from Python, but all of them have done so at the cost of performance. It is believed that overcoming this issue would make the implementation too complicated and more expensive to maintain.</w:t>
      </w:r>
    </w:p>
    <w:p w14:paraId="159B332B" w14:textId="77777777" w:rsidR="007A4DF1" w:rsidRPr="007A4DF1" w:rsidRDefault="007A4DF1">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2A7CDB69" w:rsidR="002D1E6D" w:rsidRPr="002D1E6D" w:rsidRDefault="002D1E6D">
      <w:pPr>
        <w:rPr>
          <w:rFonts w:ascii="Times New Roman" w:hAnsi="Times New Roman" w:cs="Times New Roman"/>
          <w:b/>
          <w:bCs/>
          <w:sz w:val="24"/>
          <w:szCs w:val="24"/>
        </w:rPr>
      </w:pPr>
    </w:p>
    <w:sectPr w:rsidR="002D1E6D" w:rsidRPr="002D1E6D" w:rsidSect="00F864A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A098" w14:textId="77777777" w:rsidR="00E74758" w:rsidRDefault="00E74758" w:rsidP="002E51EC">
      <w:pPr>
        <w:spacing w:after="0" w:line="240" w:lineRule="auto"/>
      </w:pPr>
      <w:r>
        <w:separator/>
      </w:r>
    </w:p>
  </w:endnote>
  <w:endnote w:type="continuationSeparator" w:id="0">
    <w:p w14:paraId="0B763455" w14:textId="77777777" w:rsidR="00E74758" w:rsidRDefault="00E74758" w:rsidP="002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terstate Light">
    <w:altName w:val="Calibri"/>
    <w:panose1 w:val="00000000000000000000"/>
    <w:charset w:val="00"/>
    <w:family w:val="modern"/>
    <w:notTrueType/>
    <w:pitch w:val="variable"/>
    <w:sig w:usb0="A00000AF" w:usb1="50002048"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44765"/>
      <w:docPartObj>
        <w:docPartGallery w:val="Page Numbers (Bottom of Page)"/>
        <w:docPartUnique/>
      </w:docPartObj>
    </w:sdtPr>
    <w:sdtEndPr/>
    <w:sdtContent>
      <w:p w14:paraId="0FE739E7" w14:textId="608E2550" w:rsidR="00F864A5" w:rsidRDefault="00F864A5">
        <w:pPr>
          <w:pStyle w:val="Footer"/>
        </w:pPr>
        <w:r>
          <w:rPr>
            <w:noProof/>
          </w:rPr>
          <mc:AlternateContent>
            <mc:Choice Requires="wps">
              <w:drawing>
                <wp:anchor distT="0" distB="0" distL="114300" distR="114300" simplePos="0" relativeHeight="251659264" behindDoc="0" locked="0" layoutInCell="1" allowOverlap="1" wp14:anchorId="6C2AB552" wp14:editId="2E913C78">
                  <wp:simplePos x="0" y="0"/>
                  <wp:positionH relativeFrom="page">
                    <wp:align>right</wp:align>
                  </wp:positionH>
                  <wp:positionV relativeFrom="page">
                    <wp:align>bottom</wp:align>
                  </wp:positionV>
                  <wp:extent cx="2125980" cy="2054860"/>
                  <wp:effectExtent l="7620" t="9525" r="0" b="2540"/>
                  <wp:wrapNone/>
                  <wp:docPr id="15" name="Isosceles Tri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AB5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16pJPJAIAACMEAAAOAAAAAAAAAAAAAAAAAC4CAABkcnMvZTJvRG9jLnht&#10;bFBLAQItABQABgAIAAAAIQBZJNEH3AAAAAUBAAAPAAAAAAAAAAAAAAAAAH4EAABkcnMvZG93bnJl&#10;di54bWxQSwUGAAAAAAQABADzAAAAhwUAAAAA&#10;" adj="21600" fillcolor="#d2eaf1" stroked="f">
                  <v:textbox>
                    <w:txbxContent>
                      <w:p w14:paraId="3D7AF56A" w14:textId="77777777" w:rsidR="00F864A5" w:rsidRDefault="00F864A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850F" w14:textId="77777777" w:rsidR="00E74758" w:rsidRDefault="00E74758" w:rsidP="002E51EC">
      <w:pPr>
        <w:spacing w:after="0" w:line="240" w:lineRule="auto"/>
      </w:pPr>
      <w:r>
        <w:separator/>
      </w:r>
    </w:p>
  </w:footnote>
  <w:footnote w:type="continuationSeparator" w:id="0">
    <w:p w14:paraId="530B1263" w14:textId="77777777" w:rsidR="00E74758" w:rsidRDefault="00E74758" w:rsidP="002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01125"/>
    <w:multiLevelType w:val="hybridMultilevel"/>
    <w:tmpl w:val="FB5464E8"/>
    <w:lvl w:ilvl="0" w:tplc="74D2F97A">
      <w:start w:val="1"/>
      <w:numFmt w:val="upperRoman"/>
      <w:lvlText w:val="%1."/>
      <w:lvlJc w:val="left"/>
      <w:pPr>
        <w:ind w:left="1080" w:hanging="936"/>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ac Banner">
    <w15:presenceInfo w15:providerId="Windows Live" w15:userId="300e363001b64f9c"/>
  </w15:person>
  <w15:person w15:author="Tyler Bruce">
    <w15:presenceInfo w15:providerId="Windows Live" w15:userId="c1f33a2f7c3860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3661D"/>
    <w:rsid w:val="000A5DAF"/>
    <w:rsid w:val="000E33B5"/>
    <w:rsid w:val="000F5B4F"/>
    <w:rsid w:val="0013254F"/>
    <w:rsid w:val="001468A9"/>
    <w:rsid w:val="00163D6C"/>
    <w:rsid w:val="001A1A72"/>
    <w:rsid w:val="001C797A"/>
    <w:rsid w:val="00202228"/>
    <w:rsid w:val="00212314"/>
    <w:rsid w:val="00245207"/>
    <w:rsid w:val="00295872"/>
    <w:rsid w:val="002D1E6D"/>
    <w:rsid w:val="002D4F4D"/>
    <w:rsid w:val="002E51EC"/>
    <w:rsid w:val="002E56A2"/>
    <w:rsid w:val="0031585A"/>
    <w:rsid w:val="003630D1"/>
    <w:rsid w:val="003849D9"/>
    <w:rsid w:val="003B3830"/>
    <w:rsid w:val="00424B77"/>
    <w:rsid w:val="00457364"/>
    <w:rsid w:val="004D0D44"/>
    <w:rsid w:val="0051733F"/>
    <w:rsid w:val="0054516B"/>
    <w:rsid w:val="00563117"/>
    <w:rsid w:val="005774E0"/>
    <w:rsid w:val="005D5998"/>
    <w:rsid w:val="00627307"/>
    <w:rsid w:val="006457BC"/>
    <w:rsid w:val="00685E7D"/>
    <w:rsid w:val="006A0219"/>
    <w:rsid w:val="006B73C8"/>
    <w:rsid w:val="007122E0"/>
    <w:rsid w:val="00724EC7"/>
    <w:rsid w:val="00757F32"/>
    <w:rsid w:val="00760C37"/>
    <w:rsid w:val="007A4DF1"/>
    <w:rsid w:val="007F5073"/>
    <w:rsid w:val="00811A26"/>
    <w:rsid w:val="008245A7"/>
    <w:rsid w:val="00855CBA"/>
    <w:rsid w:val="009559F2"/>
    <w:rsid w:val="00982D86"/>
    <w:rsid w:val="00996E6D"/>
    <w:rsid w:val="009E3C98"/>
    <w:rsid w:val="009F1444"/>
    <w:rsid w:val="00A300AA"/>
    <w:rsid w:val="00A30FA2"/>
    <w:rsid w:val="00A42602"/>
    <w:rsid w:val="00A44DEA"/>
    <w:rsid w:val="00AC288F"/>
    <w:rsid w:val="00AD3F85"/>
    <w:rsid w:val="00AF442E"/>
    <w:rsid w:val="00B07178"/>
    <w:rsid w:val="00B209DA"/>
    <w:rsid w:val="00B505FD"/>
    <w:rsid w:val="00B9341E"/>
    <w:rsid w:val="00BF4C28"/>
    <w:rsid w:val="00C31137"/>
    <w:rsid w:val="00C5390F"/>
    <w:rsid w:val="00C764B8"/>
    <w:rsid w:val="00CE4120"/>
    <w:rsid w:val="00D427CB"/>
    <w:rsid w:val="00D52EFF"/>
    <w:rsid w:val="00D84078"/>
    <w:rsid w:val="00DC04FE"/>
    <w:rsid w:val="00DD621B"/>
    <w:rsid w:val="00E07C3A"/>
    <w:rsid w:val="00E74758"/>
    <w:rsid w:val="00E935A9"/>
    <w:rsid w:val="00EF07AD"/>
    <w:rsid w:val="00F218BA"/>
    <w:rsid w:val="00F8490C"/>
    <w:rsid w:val="00F864A5"/>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3C325"/>
  <w15:chartTrackingRefBased/>
  <w15:docId w15:val="{D308486E-5EE6-4E28-9CC3-79C8668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08265"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 w:type="paragraph" w:styleId="Header">
    <w:name w:val="header"/>
    <w:basedOn w:val="Normal"/>
    <w:link w:val="HeaderChar"/>
    <w:uiPriority w:val="99"/>
    <w:unhideWhenUsed/>
    <w:rsid w:val="002E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1EC"/>
  </w:style>
  <w:style w:type="paragraph" w:styleId="Footer">
    <w:name w:val="footer"/>
    <w:basedOn w:val="Normal"/>
    <w:link w:val="FooterChar"/>
    <w:uiPriority w:val="99"/>
    <w:unhideWhenUsed/>
    <w:rsid w:val="002E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1EC"/>
  </w:style>
  <w:style w:type="paragraph" w:styleId="NoSpacing">
    <w:name w:val="No Spacing"/>
    <w:link w:val="NoSpacingChar"/>
    <w:uiPriority w:val="1"/>
    <w:qFormat/>
    <w:rsid w:val="00F864A5"/>
    <w:pPr>
      <w:spacing w:after="0" w:line="240" w:lineRule="auto"/>
    </w:pPr>
    <w:rPr>
      <w:rFonts w:eastAsiaTheme="minorEastAsia"/>
    </w:rPr>
  </w:style>
  <w:style w:type="character" w:customStyle="1" w:styleId="NoSpacingChar">
    <w:name w:val="No Spacing Char"/>
    <w:basedOn w:val="DefaultParagraphFont"/>
    <w:link w:val="NoSpacing"/>
    <w:uiPriority w:val="1"/>
    <w:rsid w:val="00F864A5"/>
    <w:rPr>
      <w:rFonts w:eastAsiaTheme="minorEastAsia"/>
    </w:rPr>
  </w:style>
  <w:style w:type="character" w:styleId="CommentReference">
    <w:name w:val="annotation reference"/>
    <w:basedOn w:val="DefaultParagraphFont"/>
    <w:uiPriority w:val="99"/>
    <w:semiHidden/>
    <w:unhideWhenUsed/>
    <w:rsid w:val="007122E0"/>
    <w:rPr>
      <w:sz w:val="16"/>
      <w:szCs w:val="16"/>
    </w:rPr>
  </w:style>
  <w:style w:type="paragraph" w:styleId="CommentText">
    <w:name w:val="annotation text"/>
    <w:basedOn w:val="Normal"/>
    <w:link w:val="CommentTextChar"/>
    <w:uiPriority w:val="99"/>
    <w:semiHidden/>
    <w:unhideWhenUsed/>
    <w:rsid w:val="007122E0"/>
    <w:pPr>
      <w:spacing w:line="240" w:lineRule="auto"/>
    </w:pPr>
    <w:rPr>
      <w:sz w:val="20"/>
      <w:szCs w:val="20"/>
    </w:rPr>
  </w:style>
  <w:style w:type="character" w:customStyle="1" w:styleId="CommentTextChar">
    <w:name w:val="Comment Text Char"/>
    <w:basedOn w:val="DefaultParagraphFont"/>
    <w:link w:val="CommentText"/>
    <w:uiPriority w:val="99"/>
    <w:semiHidden/>
    <w:rsid w:val="007122E0"/>
    <w:rPr>
      <w:sz w:val="20"/>
      <w:szCs w:val="20"/>
    </w:rPr>
  </w:style>
  <w:style w:type="paragraph" w:styleId="CommentSubject">
    <w:name w:val="annotation subject"/>
    <w:basedOn w:val="CommentText"/>
    <w:next w:val="CommentText"/>
    <w:link w:val="CommentSubjectChar"/>
    <w:uiPriority w:val="99"/>
    <w:semiHidden/>
    <w:unhideWhenUsed/>
    <w:rsid w:val="007122E0"/>
    <w:rPr>
      <w:b/>
      <w:bCs/>
    </w:rPr>
  </w:style>
  <w:style w:type="character" w:customStyle="1" w:styleId="CommentSubjectChar">
    <w:name w:val="Comment Subject Char"/>
    <w:basedOn w:val="CommentTextChar"/>
    <w:link w:val="CommentSubject"/>
    <w:uiPriority w:val="99"/>
    <w:semiHidden/>
    <w:rsid w:val="007122E0"/>
    <w:rPr>
      <w:b/>
      <w:bCs/>
      <w:sz w:val="20"/>
      <w:szCs w:val="20"/>
    </w:rPr>
  </w:style>
  <w:style w:type="character" w:styleId="FollowedHyperlink">
    <w:name w:val="FollowedHyperlink"/>
    <w:basedOn w:val="DefaultParagraphFont"/>
    <w:uiPriority w:val="99"/>
    <w:semiHidden/>
    <w:unhideWhenUsed/>
    <w:rsid w:val="0003661D"/>
    <w:rPr>
      <w:color w:val="00826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55F51"/>
      </a:dk2>
      <a:lt2>
        <a:srgbClr val="E3DED1"/>
      </a:lt2>
      <a:accent1>
        <a:srgbClr val="008265"/>
      </a:accent1>
      <a:accent2>
        <a:srgbClr val="008265"/>
      </a:accent2>
      <a:accent3>
        <a:srgbClr val="008265"/>
      </a:accent3>
      <a:accent4>
        <a:srgbClr val="008265"/>
      </a:accent4>
      <a:accent5>
        <a:srgbClr val="008265"/>
      </a:accent5>
      <a:accent6>
        <a:srgbClr val="008265"/>
      </a:accent6>
      <a:hlink>
        <a:srgbClr val="008265"/>
      </a:hlink>
      <a:folHlink>
        <a:srgbClr val="00826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12780-2C43-4591-9C0F-0450B090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Procedural Manual for Parallel COmputing in python</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Manual for Parallel COmputing in python</dc:title>
  <dc:subject/>
  <dc:creator>Tyler Bruce</dc:creator>
  <cp:keywords/>
  <dc:description/>
  <cp:lastModifiedBy>Tyler Bruce</cp:lastModifiedBy>
  <cp:revision>4</cp:revision>
  <cp:lastPrinted>2021-04-18T13:05:00Z</cp:lastPrinted>
  <dcterms:created xsi:type="dcterms:W3CDTF">2021-04-18T13:01:00Z</dcterms:created>
  <dcterms:modified xsi:type="dcterms:W3CDTF">2021-04-18T13:06:00Z</dcterms:modified>
</cp:coreProperties>
</file>