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EA8D" w14:textId="2E42B115" w:rsidR="003849D9" w:rsidRPr="00C31137" w:rsidRDefault="005774E0">
      <w:pPr>
        <w:rPr>
          <w:rFonts w:ascii="Times New Roman" w:hAnsi="Times New Roman" w:cs="Times New Roman"/>
          <w:b/>
          <w:bCs/>
          <w:sz w:val="48"/>
          <w:szCs w:val="48"/>
        </w:rPr>
      </w:pPr>
      <w:commentRangeStart w:id="0"/>
      <w:r w:rsidRPr="00C31137">
        <w:rPr>
          <w:rFonts w:ascii="Times New Roman" w:hAnsi="Times New Roman" w:cs="Times New Roman"/>
          <w:b/>
          <w:bCs/>
          <w:sz w:val="48"/>
          <w:szCs w:val="48"/>
        </w:rPr>
        <w:t>Manual</w:t>
      </w:r>
      <w:commentRangeEnd w:id="0"/>
      <w:r w:rsidR="00863701">
        <w:rPr>
          <w:rStyle w:val="CommentReference"/>
        </w:rPr>
        <w:commentReference w:id="0"/>
      </w:r>
      <w:r w:rsidRPr="00C31137">
        <w:rPr>
          <w:rFonts w:ascii="Times New Roman" w:hAnsi="Times New Roman" w:cs="Times New Roman"/>
          <w:b/>
          <w:bCs/>
          <w:sz w:val="48"/>
          <w:szCs w:val="48"/>
        </w:rPr>
        <w:t xml:space="preserve"> for Parallel Computing in Python</w:t>
      </w:r>
    </w:p>
    <w:p w14:paraId="4F903E88" w14:textId="4692C8E8" w:rsidR="00C31137" w:rsidRDefault="00C31137">
      <w:pPr>
        <w:rPr>
          <w:rFonts w:ascii="Times New Roman" w:hAnsi="Times New Roman" w:cs="Times New Roman"/>
          <w:sz w:val="36"/>
          <w:szCs w:val="36"/>
        </w:rPr>
      </w:pPr>
      <w:r>
        <w:rPr>
          <w:rFonts w:ascii="Times New Roman" w:hAnsi="Times New Roman" w:cs="Times New Roman"/>
          <w:sz w:val="36"/>
          <w:szCs w:val="36"/>
        </w:rPr>
        <w:t>Introduction</w:t>
      </w:r>
    </w:p>
    <w:p w14:paraId="44063E7F" w14:textId="0F3FC18B" w:rsidR="000064CD" w:rsidRDefault="000064CD">
      <w:pPr>
        <w:rPr>
          <w:rFonts w:ascii="Times New Roman" w:hAnsi="Times New Roman" w:cs="Times New Roman"/>
          <w:sz w:val="24"/>
          <w:szCs w:val="24"/>
        </w:rPr>
      </w:pPr>
      <w:commentRangeStart w:id="1"/>
      <w:r w:rsidRPr="000064CD">
        <w:rPr>
          <w:rFonts w:ascii="Times New Roman" w:hAnsi="Times New Roman" w:cs="Times New Roman"/>
          <w:sz w:val="24"/>
          <w:szCs w:val="24"/>
          <w:highlight w:val="yellow"/>
        </w:rPr>
        <w:t xml:space="preserve">With </w:t>
      </w:r>
      <w:commentRangeEnd w:id="1"/>
      <w:r w:rsidR="00863701">
        <w:rPr>
          <w:rStyle w:val="CommentReference"/>
        </w:rPr>
        <w:commentReference w:id="1"/>
      </w:r>
      <w:r w:rsidRPr="000064CD">
        <w:rPr>
          <w:rFonts w:ascii="Times New Roman" w:hAnsi="Times New Roman" w:cs="Times New Roman"/>
          <w:sz w:val="24"/>
          <w:szCs w:val="24"/>
          <w:highlight w:val="yellow"/>
        </w:rPr>
        <w:t xml:space="preserve">the rapid increase of multicore processors, each core with its own supply of threads, the ability to parallelize code has become a necessary </w:t>
      </w:r>
      <w:r w:rsidR="00B9341E">
        <w:rPr>
          <w:rFonts w:ascii="Times New Roman" w:hAnsi="Times New Roman" w:cs="Times New Roman"/>
          <w:sz w:val="24"/>
          <w:szCs w:val="24"/>
          <w:highlight w:val="yellow"/>
        </w:rPr>
        <w:t>tool</w:t>
      </w:r>
      <w:r w:rsidRPr="000064CD">
        <w:rPr>
          <w:rFonts w:ascii="Times New Roman" w:hAnsi="Times New Roman" w:cs="Times New Roman"/>
          <w:sz w:val="24"/>
          <w:szCs w:val="24"/>
          <w:highlight w:val="yellow"/>
        </w:rPr>
        <w:t xml:space="preserve"> to any aspiring developer.</w:t>
      </w:r>
      <w:r>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commentRangeStart w:id="2"/>
      <w:commentRangeStart w:id="3"/>
      <w:r w:rsidR="00002FE3">
        <w:rPr>
          <w:rFonts w:ascii="Times New Roman" w:hAnsi="Times New Roman" w:cs="Times New Roman"/>
          <w:sz w:val="24"/>
          <w:szCs w:val="24"/>
        </w:rPr>
        <w:t>(</w:t>
      </w:r>
      <w:r w:rsidR="00B07178">
        <w:rPr>
          <w:rFonts w:ascii="Times New Roman" w:hAnsi="Times New Roman" w:cs="Times New Roman"/>
          <w:sz w:val="24"/>
          <w:szCs w:val="24"/>
        </w:rPr>
        <w:t>1</w:t>
      </w:r>
      <w:r>
        <w:rPr>
          <w:rFonts w:ascii="Times New Roman" w:hAnsi="Times New Roman" w:cs="Times New Roman"/>
          <w:sz w:val="24"/>
          <w:szCs w:val="24"/>
        </w:rPr>
        <w:t>)</w:t>
      </w:r>
      <w:r w:rsidR="00002FE3">
        <w:rPr>
          <w:rFonts w:ascii="Times New Roman" w:hAnsi="Times New Roman" w:cs="Times New Roman"/>
          <w:sz w:val="24"/>
          <w:szCs w:val="24"/>
        </w:rPr>
        <w:t xml:space="preserve"> </w:t>
      </w:r>
      <w:commentRangeEnd w:id="2"/>
      <w:r w:rsidR="00863701">
        <w:rPr>
          <w:rStyle w:val="CommentReference"/>
        </w:rPr>
        <w:commentReference w:id="2"/>
      </w:r>
      <w:commentRangeEnd w:id="3"/>
      <w:r w:rsidR="00FF7761">
        <w:rPr>
          <w:rStyle w:val="CommentReference"/>
        </w:rPr>
        <w:commentReference w:id="3"/>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091580BA" w14:textId="62C283C8" w:rsidR="001A1A72" w:rsidRDefault="001A1A72">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SECTION 2: DETAIL ABOUT THREADS, PROCESSES. WHO IS INTENDED </w:t>
      </w:r>
      <w:proofErr w:type="gramStart"/>
      <w:r>
        <w:rPr>
          <w:rFonts w:ascii="Times New Roman" w:hAnsi="Times New Roman" w:cs="Times New Roman"/>
          <w:b/>
          <w:bCs/>
          <w:color w:val="FF0000"/>
          <w:sz w:val="24"/>
          <w:szCs w:val="24"/>
        </w:rPr>
        <w:t>AUDIENCE</w:t>
      </w:r>
      <w:proofErr w:type="gramEnd"/>
      <w:r>
        <w:rPr>
          <w:rFonts w:ascii="Times New Roman" w:hAnsi="Times New Roman" w:cs="Times New Roman"/>
          <w:b/>
          <w:bCs/>
          <w:color w:val="FF0000"/>
          <w:sz w:val="24"/>
          <w:szCs w:val="24"/>
        </w:rPr>
        <w:t xml:space="preserve"> </w:t>
      </w:r>
    </w:p>
    <w:p w14:paraId="352A8DE5" w14:textId="792473B9" w:rsidR="009559F2" w:rsidRDefault="009559F2">
      <w:pPr>
        <w:rPr>
          <w:rFonts w:ascii="Times New Roman" w:hAnsi="Times New Roman" w:cs="Times New Roman"/>
          <w:sz w:val="36"/>
          <w:szCs w:val="36"/>
        </w:rPr>
      </w:pPr>
      <w:r>
        <w:rPr>
          <w:rFonts w:ascii="Times New Roman" w:hAnsi="Times New Roman" w:cs="Times New Roman"/>
          <w:sz w:val="36"/>
          <w:szCs w:val="36"/>
        </w:rPr>
        <w:t>Intended Audience</w:t>
      </w:r>
    </w:p>
    <w:p w14:paraId="06787792" w14:textId="7740EB29" w:rsidR="009559F2" w:rsidRP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Pr>
          <w:rFonts w:ascii="Times New Roman" w:hAnsi="Times New Roman" w:cs="Times New Roman"/>
          <w:sz w:val="24"/>
          <w:szCs w:val="24"/>
        </w:rPr>
        <w:t xml:space="preserve">Having said this,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 is</w:t>
      </w:r>
      <w:ins w:id="4" w:author="Lilac Banner" w:date="2021-03-10T12:04:00Z">
        <w:r w:rsidR="00FF7761">
          <w:rPr>
            <w:rFonts w:ascii="Times New Roman" w:hAnsi="Times New Roman" w:cs="Times New Roman"/>
            <w:sz w:val="24"/>
            <w:szCs w:val="24"/>
          </w:rPr>
          <w:t>,</w:t>
        </w:r>
      </w:ins>
      <w:r w:rsidR="00A30FA2">
        <w:rPr>
          <w:rFonts w:ascii="Times New Roman" w:hAnsi="Times New Roman" w:cs="Times New Roman"/>
          <w:sz w:val="24"/>
          <w:szCs w:val="24"/>
        </w:rPr>
        <w:t xml:space="preserve">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7FCBC75B" w14:textId="572DF4E0" w:rsidR="001A1A72" w:rsidRPr="00A30FA2" w:rsidRDefault="00A30FA2">
      <w:pPr>
        <w:rPr>
          <w:rFonts w:ascii="Times New Roman" w:hAnsi="Times New Roman" w:cs="Times New Roman"/>
          <w:color w:val="4472C4" w:themeColor="accent1"/>
          <w:sz w:val="24"/>
          <w:szCs w:val="24"/>
        </w:rPr>
      </w:pPr>
      <w:r w:rsidRPr="00A30FA2">
        <w:rPr>
          <w:rFonts w:ascii="Times New Roman" w:hAnsi="Times New Roman" w:cs="Times New Roman"/>
          <w:color w:val="4472C4" w:themeColor="accent1"/>
          <w:sz w:val="24"/>
          <w:szCs w:val="24"/>
        </w:rPr>
        <w:t>NOTE: (Add section about GIL here?)</w:t>
      </w:r>
    </w:p>
    <w:p w14:paraId="29D3F94F" w14:textId="50E90BCE" w:rsidR="001A1A72" w:rsidRDefault="001A1A72">
      <w:pPr>
        <w:rPr>
          <w:rFonts w:ascii="Times New Roman" w:hAnsi="Times New Roman" w:cs="Times New Roman"/>
          <w:b/>
          <w:bCs/>
          <w:color w:val="FF0000"/>
          <w:sz w:val="24"/>
          <w:szCs w:val="24"/>
        </w:rPr>
      </w:pPr>
      <w:r>
        <w:rPr>
          <w:rFonts w:ascii="Times New Roman" w:hAnsi="Times New Roman" w:cs="Times New Roman"/>
          <w:b/>
          <w:bCs/>
          <w:color w:val="FF0000"/>
          <w:sz w:val="24"/>
          <w:szCs w:val="24"/>
        </w:rPr>
        <w:t>SECTION 3: PROCEDURE FOR PARALLELIZING CODE</w:t>
      </w:r>
    </w:p>
    <w:p w14:paraId="1776AE29" w14:textId="6A9517B3" w:rsidR="009F1444" w:rsidRPr="009F1444" w:rsidRDefault="009F1444">
      <w:pPr>
        <w:rPr>
          <w:rFonts w:ascii="Times New Roman" w:hAnsi="Times New Roman" w:cs="Times New Roman"/>
          <w:sz w:val="36"/>
          <w:szCs w:val="36"/>
        </w:rPr>
      </w:pPr>
      <w:r>
        <w:rPr>
          <w:rFonts w:ascii="Times New Roman" w:hAnsi="Times New Roman" w:cs="Times New Roman"/>
          <w:sz w:val="36"/>
          <w:szCs w:val="36"/>
        </w:rPr>
        <w:t>Preface</w:t>
      </w:r>
    </w:p>
    <w:p w14:paraId="3AC1EDB4" w14:textId="108A8AC5"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ins w:id="5" w:author="Lilac Banner" w:date="2021-03-10T12:04:00Z">
        <w:r w:rsidR="00FF7761">
          <w:rPr>
            <w:rFonts w:ascii="Times New Roman" w:hAnsi="Times New Roman" w:cs="Times New Roman"/>
            <w:sz w:val="24"/>
            <w:szCs w:val="24"/>
          </w:rPr>
          <w:t xml:space="preserve"> </w:t>
        </w:r>
      </w:ins>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RDefault="00B9341E" w:rsidP="009F1444">
      <w:pPr>
        <w:rPr>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53F28FBE" w:rsidR="00A42602" w:rsidRDefault="001C797A" w:rsidP="001C797A">
      <w:pPr>
        <w:pStyle w:val="ListParagraph"/>
        <w:numPr>
          <w:ilvl w:val="0"/>
          <w:numId w:val="2"/>
        </w:numPr>
        <w:rPr>
          <w:rFonts w:ascii="Times New Roman" w:hAnsi="Times New Roman" w:cs="Times New Roman"/>
          <w:sz w:val="24"/>
          <w:szCs w:val="24"/>
        </w:rPr>
      </w:pPr>
      <w:commentRangeStart w:id="6"/>
      <w:r>
        <w:rPr>
          <w:rFonts w:ascii="Times New Roman" w:hAnsi="Times New Roman" w:cs="Times New Roman"/>
          <w:sz w:val="24"/>
          <w:szCs w:val="24"/>
        </w:rPr>
        <w:lastRenderedPageBreak/>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you must first determine the “driver” function. This “driver” function is the function that will be performing the specific instructions that we want to parallelize. This function typically will be called many times by the program that you are working with.</w:t>
      </w:r>
    </w:p>
    <w:p w14:paraId="0C5CF56F" w14:textId="44A4E7DF"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you have determined the driver function, you must then process the input that is being fed to the function. You must partition the data appropriately in order to parallelize the code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your data stored inside. </w:t>
      </w:r>
    </w:p>
    <w:p w14:paraId="11943132" w14:textId="4840C24B" w:rsidR="00AC288F" w:rsidRP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we can then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commentRangeEnd w:id="6"/>
      <w:r w:rsidR="00FF7761">
        <w:rPr>
          <w:rStyle w:val="CommentReference"/>
        </w:rPr>
        <w:commentReference w:id="6"/>
      </w: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The list of strings is formed from a text file located within the same directory as the script. This list must then be split into a list of </w:t>
      </w:r>
      <w:commentRangeStart w:id="7"/>
      <w:r>
        <w:rPr>
          <w:rFonts w:ascii="Times New Roman" w:hAnsi="Times New Roman" w:cs="Times New Roman"/>
          <w:sz w:val="24"/>
          <w:szCs w:val="24"/>
        </w:rPr>
        <w:t>chunks</w:t>
      </w:r>
      <w:commentRangeEnd w:id="7"/>
      <w:r w:rsidR="00470464">
        <w:rPr>
          <w:rStyle w:val="CommentReference"/>
        </w:rPr>
        <w:commentReference w:id="7"/>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725"/>
                    </a:xfrm>
                    <a:prstGeom prst="rect">
                      <a:avLst/>
                    </a:prstGeom>
                  </pic:spPr>
                </pic:pic>
              </a:graphicData>
            </a:graphic>
          </wp:inline>
        </w:drawing>
      </w:r>
    </w:p>
    <w:p w14:paraId="7DBE50C3" w14:textId="4427D9CC" w:rsidR="00724EC7"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Once the data </w:t>
      </w:r>
      <w:r w:rsidR="00724EC7">
        <w:rPr>
          <w:rFonts w:ascii="Times New Roman" w:hAnsi="Times New Roman" w:cs="Times New Roman"/>
          <w:sz w:val="24"/>
          <w:szCs w:val="24"/>
        </w:rPr>
        <w:t xml:space="preserve">is split into chunks, </w:t>
      </w:r>
      <w:commentRangeStart w:id="8"/>
      <w:r w:rsidR="00724EC7">
        <w:rPr>
          <w:rFonts w:ascii="Times New Roman" w:hAnsi="Times New Roman" w:cs="Times New Roman"/>
          <w:sz w:val="24"/>
          <w:szCs w:val="24"/>
        </w:rPr>
        <w:t xml:space="preserve">we </w:t>
      </w:r>
      <w:commentRangeEnd w:id="8"/>
      <w:r w:rsidR="00991D1A">
        <w:rPr>
          <w:rStyle w:val="CommentReference"/>
        </w:rPr>
        <w:commentReference w:id="8"/>
      </w:r>
      <w:r w:rsidR="00724EC7">
        <w:rPr>
          <w:rFonts w:ascii="Times New Roman" w:hAnsi="Times New Roman" w:cs="Times New Roman"/>
          <w:sz w:val="24"/>
          <w:szCs w:val="24"/>
        </w:rPr>
        <w:t>can begin feeding it to the threads. The threads are stored into a list and then are then iterated over using a for loop as shown below. In the context of this program, the number of threads is equal to the number of cores on the CPU.</w:t>
      </w:r>
    </w:p>
    <w:p w14:paraId="59CDD3FB" w14:textId="2B132E11" w:rsidR="00724EC7" w:rsidRDefault="00212314" w:rsidP="00E935A9">
      <w:pPr>
        <w:rPr>
          <w:rFonts w:ascii="Times New Roman" w:hAnsi="Times New Roman" w:cs="Times New Roman"/>
          <w:sz w:val="24"/>
          <w:szCs w:val="24"/>
        </w:rPr>
      </w:pPr>
      <w:r>
        <w:rPr>
          <w:noProof/>
        </w:rPr>
        <w:drawing>
          <wp:inline distT="0" distB="0" distL="0" distR="0" wp14:anchorId="0782F448" wp14:editId="7318C4F7">
            <wp:extent cx="4752975" cy="2271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214" cy="2303127"/>
                    </a:xfrm>
                    <a:prstGeom prst="rect">
                      <a:avLst/>
                    </a:prstGeom>
                  </pic:spPr>
                </pic:pic>
              </a:graphicData>
            </a:graphic>
          </wp:inline>
        </w:drawing>
      </w:r>
    </w:p>
    <w:p w14:paraId="5B27BF37" w14:textId="77777777" w:rsidR="00AC288F" w:rsidRPr="00AC288F" w:rsidRDefault="00AC288F" w:rsidP="00E935A9">
      <w:pPr>
        <w:rPr>
          <w:rFonts w:ascii="Times New Roman" w:hAnsi="Times New Roman" w:cs="Times New Roman"/>
          <w:b/>
          <w:bCs/>
          <w:sz w:val="24"/>
          <w:szCs w:val="24"/>
        </w:rPr>
      </w:pPr>
    </w:p>
    <w:p w14:paraId="64492FD3" w14:textId="77777777" w:rsidR="00EF07AD" w:rsidRDefault="00EF07AD"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45646CF1"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website </w:t>
      </w:r>
      <w:commentRangeStart w:id="9"/>
      <w:r w:rsidR="00991D1A">
        <w:fldChar w:fldCharType="begin"/>
      </w:r>
      <w:r w:rsidR="00991D1A">
        <w:instrText xml:space="preserve"> HYPERLINK "https://www.sec.gov/Archives/edgar/data/20" </w:instrText>
      </w:r>
      <w:r w:rsidR="00991D1A">
        <w:fldChar w:fldCharType="separate"/>
      </w:r>
      <w:r w:rsidRPr="00705B84">
        <w:rPr>
          <w:rStyle w:val="Hyperlink"/>
          <w:rFonts w:ascii="Times New Roman" w:hAnsi="Times New Roman" w:cs="Times New Roman"/>
          <w:sz w:val="24"/>
          <w:szCs w:val="24"/>
        </w:rPr>
        <w:t>https://www.sec.gov</w:t>
      </w:r>
      <w:r w:rsidRPr="00705B84">
        <w:rPr>
          <w:rStyle w:val="Hyperlink"/>
          <w:rFonts w:ascii="Times New Roman" w:hAnsi="Times New Roman" w:cs="Times New Roman"/>
          <w:sz w:val="24"/>
          <w:szCs w:val="24"/>
        </w:rPr>
        <w:t>/Archives/edgar/data/20</w:t>
      </w:r>
      <w:r w:rsidR="00991D1A">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9"/>
      <w:r w:rsidR="00991D1A">
        <w:rPr>
          <w:rStyle w:val="CommentReference"/>
        </w:rPr>
        <w:commentReference w:id="9"/>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w:t>
      </w:r>
      <w:proofErr w:type="spellStart"/>
      <w:r>
        <w:rPr>
          <w:rFonts w:ascii="Times New Roman" w:hAnsi="Times New Roman" w:cs="Times New Roman"/>
          <w:sz w:val="24"/>
          <w:szCs w:val="24"/>
        </w:rPr>
        <w:t>parseDirectory</w:t>
      </w:r>
      <w:proofErr w:type="spellEnd"/>
      <w:r>
        <w:rPr>
          <w:rFonts w:ascii="Times New Roman" w:hAnsi="Times New Roman" w:cs="Times New Roman"/>
          <w:sz w:val="24"/>
          <w:szCs w:val="24"/>
        </w:rPr>
        <w:t xml:space="preserve">”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32560"/>
                    </a:xfrm>
                    <a:prstGeom prst="rect">
                      <a:avLst/>
                    </a:prstGeom>
                  </pic:spPr>
                </pic:pic>
              </a:graphicData>
            </a:graphic>
          </wp:inline>
        </w:drawing>
      </w:r>
    </w:p>
    <w:p w14:paraId="5F7E6190" w14:textId="42616E77"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t>This function takes in a singular link</w:t>
      </w:r>
      <w:ins w:id="10" w:author="Lilac Banner" w:date="2021-03-10T12:27:00Z">
        <w:r w:rsidR="00991D1A">
          <w:rPr>
            <w:rFonts w:ascii="Times New Roman" w:hAnsi="Times New Roman" w:cs="Times New Roman"/>
            <w:sz w:val="24"/>
            <w:szCs w:val="24"/>
          </w:rPr>
          <w:t xml:space="preserve"> </w:t>
        </w:r>
      </w:ins>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5107D38B"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39DE02FD" w14:textId="77777777" w:rsidR="009F1444" w:rsidRPr="00B9341E" w:rsidRDefault="009F1444" w:rsidP="009F1444">
      <w:pPr>
        <w:rPr>
          <w:rFonts w:ascii="Times New Roman" w:hAnsi="Times New Roman" w:cs="Times New Roman"/>
          <w:sz w:val="24"/>
          <w:szCs w:val="24"/>
        </w:rPr>
      </w:pPr>
    </w:p>
    <w:p w14:paraId="1E4AB8ED" w14:textId="425733B4" w:rsidR="001A1A72" w:rsidRPr="001A1A72" w:rsidRDefault="001A1A72">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SECTION 4: CONCLUSION </w:t>
      </w:r>
    </w:p>
    <w:p w14:paraId="004D3D76" w14:textId="596BFDCC"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ins w:id="11" w:author="Lilac Banner" w:date="2021-03-10T12:28:00Z">
        <w:r w:rsidR="00991D1A">
          <w:rPr>
            <w:rFonts w:ascii="Times New Roman" w:hAnsi="Times New Roman" w:cs="Times New Roman"/>
            <w:sz w:val="24"/>
            <w:szCs w:val="24"/>
          </w:rPr>
          <w:t>,</w:t>
        </w:r>
      </w:ins>
      <w:r>
        <w:rPr>
          <w:rFonts w:ascii="Times New Roman" w:hAnsi="Times New Roman" w:cs="Times New Roman"/>
          <w:sz w:val="24"/>
          <w:szCs w:val="24"/>
        </w:rPr>
        <w:t xml:space="preserve"> when done correctly</w:t>
      </w:r>
      <w:ins w:id="12" w:author="Lilac Banner" w:date="2021-03-10T12:28:00Z">
        <w:r w:rsidR="00991D1A">
          <w:rPr>
            <w:rFonts w:ascii="Times New Roman" w:hAnsi="Times New Roman" w:cs="Times New Roman"/>
            <w:sz w:val="24"/>
            <w:szCs w:val="24"/>
          </w:rPr>
          <w:t>,</w:t>
        </w:r>
      </w:ins>
      <w:r>
        <w:rPr>
          <w:rFonts w:ascii="Times New Roman" w:hAnsi="Times New Roman" w:cs="Times New Roman"/>
          <w:sz w:val="24"/>
          <w:szCs w:val="24"/>
        </w:rPr>
        <w:t xml:space="preserve"> 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del w:id="13" w:author="Lilac Banner" w:date="2021-03-10T12:28:00Z">
        <w:r w:rsidR="000E33B5" w:rsidDel="00991D1A">
          <w:rPr>
            <w:rFonts w:ascii="Times New Roman" w:hAnsi="Times New Roman" w:cs="Times New Roman"/>
            <w:sz w:val="24"/>
            <w:szCs w:val="24"/>
          </w:rPr>
          <w:delText xml:space="preserve">your </w:delText>
        </w:r>
      </w:del>
      <w:ins w:id="14" w:author="Lilac Banner" w:date="2021-03-10T12:28:00Z">
        <w:r w:rsidR="00991D1A">
          <w:rPr>
            <w:rFonts w:ascii="Times New Roman" w:hAnsi="Times New Roman" w:cs="Times New Roman"/>
            <w:sz w:val="24"/>
            <w:szCs w:val="24"/>
          </w:rPr>
          <w:t>the</w:t>
        </w:r>
        <w:r w:rsidR="00991D1A">
          <w:rPr>
            <w:rFonts w:ascii="Times New Roman" w:hAnsi="Times New Roman" w:cs="Times New Roman"/>
            <w:sz w:val="24"/>
            <w:szCs w:val="24"/>
          </w:rPr>
          <w:t xml:space="preserve"> </w:t>
        </w:r>
      </w:ins>
      <w:r w:rsidR="000E33B5">
        <w:rPr>
          <w:rFonts w:ascii="Times New Roman" w:hAnsi="Times New Roman" w:cs="Times New Roman"/>
          <w:sz w:val="24"/>
          <w:szCs w:val="24"/>
        </w:rPr>
        <w:t>Python code. For any additional details regarding some of the material used in the manual, please see the attached appendix.</w:t>
      </w:r>
    </w:p>
    <w:p w14:paraId="71D1F368" w14:textId="1E73E1DB" w:rsidR="002D1E6D" w:rsidRDefault="002D1E6D">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ac Banner" w:date="2021-03-10T11:44:00Z" w:initials="LB">
    <w:p w14:paraId="6C8AD026" w14:textId="4FF16930" w:rsidR="00863701" w:rsidRDefault="00863701">
      <w:pPr>
        <w:pStyle w:val="CommentText"/>
      </w:pPr>
      <w:r>
        <w:rPr>
          <w:rStyle w:val="CommentReference"/>
        </w:rPr>
        <w:annotationRef/>
      </w:r>
      <w:r>
        <w:t xml:space="preserve">Hello! I am Lilac and I will be looking over your rough draft today. You mention that you want to make sure that your writing is professional, and you want to </w:t>
      </w:r>
      <w:r w:rsidRPr="00863701">
        <w:t>achieve clarity</w:t>
      </w:r>
      <w:r>
        <w:t>,</w:t>
      </w:r>
      <w:r w:rsidRPr="00863701">
        <w:t xml:space="preserve"> improve style/wording</w:t>
      </w:r>
      <w:r>
        <w:t>,</w:t>
      </w:r>
      <w:r w:rsidRPr="00863701">
        <w:t xml:space="preserve"> </w:t>
      </w:r>
      <w:r>
        <w:t xml:space="preserve">&amp; focus on </w:t>
      </w:r>
      <w:r w:rsidRPr="00863701">
        <w:t>grammar/punctuation</w:t>
      </w:r>
      <w:r>
        <w:t xml:space="preserve">. I am happy to look over this draft and give you feedback! </w:t>
      </w:r>
    </w:p>
  </w:comment>
  <w:comment w:id="1" w:author="Lilac Banner" w:date="2021-03-10T11:47:00Z" w:initials="LB">
    <w:p w14:paraId="7B5D36B8" w14:textId="1107B8EF" w:rsidR="00863701" w:rsidRDefault="00863701">
      <w:pPr>
        <w:pStyle w:val="CommentText"/>
      </w:pPr>
      <w:r>
        <w:rPr>
          <w:rStyle w:val="CommentReference"/>
        </w:rPr>
        <w:annotationRef/>
      </w:r>
      <w:r w:rsidRPr="00863701">
        <w:t xml:space="preserve">Sentences (and clauses) that begin with </w:t>
      </w:r>
      <w:proofErr w:type="spellStart"/>
      <w:r w:rsidRPr="00863701">
        <w:rPr>
          <w:i/>
          <w:iCs/>
        </w:rPr>
        <w:t>with</w:t>
      </w:r>
      <w:proofErr w:type="spellEnd"/>
      <w:r w:rsidRPr="00863701">
        <w:t xml:space="preserve"> require a comma in the middle of the sentence. To strengthen this sentence, simply delete </w:t>
      </w:r>
      <w:r>
        <w:t>“</w:t>
      </w:r>
      <w:r w:rsidRPr="00863701">
        <w:t>with</w:t>
      </w:r>
      <w:r>
        <w:t>”</w:t>
      </w:r>
      <w:r w:rsidRPr="00863701">
        <w:t>, slightly alter the main clause and present it as a parenthetical phrase, and close the sentence with a verb to transform what was originally a subordinate clause into the main clause:</w:t>
      </w:r>
      <w:r>
        <w:br/>
        <w:t xml:space="preserve">“The ability to parallelize code has become a necessary tool to any aspiring developer due to…” </w:t>
      </w:r>
    </w:p>
  </w:comment>
  <w:comment w:id="2" w:author="Lilac Banner" w:date="2021-03-10T11:49:00Z" w:initials="LB">
    <w:p w14:paraId="704E5A33" w14:textId="294AA858" w:rsidR="00863701" w:rsidRDefault="00863701">
      <w:pPr>
        <w:pStyle w:val="CommentText"/>
      </w:pPr>
      <w:r>
        <w:rPr>
          <w:rStyle w:val="CommentReference"/>
        </w:rPr>
        <w:annotationRef/>
      </w:r>
      <w:r>
        <w:t xml:space="preserve">I’m not sure what this (1) means. </w:t>
      </w:r>
    </w:p>
  </w:comment>
  <w:comment w:id="3" w:author="Lilac Banner" w:date="2021-03-10T12:03:00Z" w:initials="LB">
    <w:p w14:paraId="7233DD83" w14:textId="062C9446" w:rsidR="00FF7761" w:rsidRDefault="00FF7761">
      <w:pPr>
        <w:pStyle w:val="CommentText"/>
      </w:pPr>
      <w:r>
        <w:rPr>
          <w:rStyle w:val="CommentReference"/>
        </w:rPr>
        <w:annotationRef/>
      </w:r>
      <w:r>
        <w:t xml:space="preserve">If it is a citation, it is best to avoid using citations in your first paragraph. You want the reader to know that the information you’re giving is your own, using citations/research as support to your own point. </w:t>
      </w:r>
    </w:p>
  </w:comment>
  <w:comment w:id="6" w:author="Lilac Banner" w:date="2021-03-10T12:05:00Z" w:initials="LB">
    <w:p w14:paraId="2DFA593F" w14:textId="70EC6F43" w:rsidR="00FF7761" w:rsidRDefault="00FF7761">
      <w:pPr>
        <w:pStyle w:val="CommentText"/>
      </w:pPr>
      <w:r>
        <w:rPr>
          <w:rStyle w:val="CommentReference"/>
        </w:rPr>
        <w:annotationRef/>
      </w:r>
      <w:r>
        <w:t xml:space="preserve">This section you use the word “you” a lot. Think about instruction manuals you have read. Do they say “Take your screwdriver and you’ll need to screw a </w:t>
      </w:r>
      <w:r w:rsidRPr="00FF7761">
        <w:t>fastener</w:t>
      </w:r>
      <w:r>
        <w:t xml:space="preserve"> to your bed frame”? Rather, manuals say “Screw fastener to the bed frame”. </w:t>
      </w:r>
      <w:r>
        <w:br/>
      </w:r>
      <w:r>
        <w:br/>
      </w:r>
      <w:r w:rsidRPr="00FF7761">
        <w:t>Replace instances of "you" in your essay either by using "individual" or "one" to refer to a single hypothetical person and using "people" to refer to a large group to whom something you're saying applies</w:t>
      </w:r>
      <w:r>
        <w:t xml:space="preserve">. Or rearrange your sentence to avoid using “you”. For example, your first sentence can be rephrased to say “Determine the “driver” function to begin parallelizing I/O and CPU bound programs.” </w:t>
      </w:r>
    </w:p>
  </w:comment>
  <w:comment w:id="7" w:author="Lilac Banner" w:date="2021-03-10T12:24:00Z" w:initials="LB">
    <w:p w14:paraId="0DD8C9B4" w14:textId="13AF4A10" w:rsidR="00470464" w:rsidRDefault="00470464">
      <w:pPr>
        <w:pStyle w:val="CommentText"/>
      </w:pPr>
      <w:r>
        <w:rPr>
          <w:rStyle w:val="CommentReference"/>
        </w:rPr>
        <w:annotationRef/>
      </w:r>
      <w:r>
        <w:t xml:space="preserve">Is chunk the proper term for this? I’m unfamiliar with the lingo here, but </w:t>
      </w:r>
      <w:r w:rsidR="00991D1A">
        <w:t xml:space="preserve">I would probably use the word “section” over “chunk” if it doesn’t change the meaning. </w:t>
      </w:r>
    </w:p>
  </w:comment>
  <w:comment w:id="8" w:author="Lilac Banner" w:date="2021-03-10T12:25:00Z" w:initials="LB">
    <w:p w14:paraId="46B915D0" w14:textId="0FDCE703" w:rsidR="00991D1A" w:rsidRDefault="00991D1A">
      <w:pPr>
        <w:pStyle w:val="CommentText"/>
      </w:pPr>
      <w:r>
        <w:rPr>
          <w:rStyle w:val="CommentReference"/>
        </w:rPr>
        <w:annotationRef/>
      </w:r>
      <w:r>
        <w:rPr>
          <w:rStyle w:val="CommentReference"/>
        </w:rPr>
        <w:t>Generally, we don’t use the term “we” in academic papers, just like I suggested you avoid “</w:t>
      </w:r>
      <w:proofErr w:type="gramStart"/>
      <w:r>
        <w:rPr>
          <w:rStyle w:val="CommentReference"/>
        </w:rPr>
        <w:t>you</w:t>
      </w:r>
      <w:proofErr w:type="gramEnd"/>
      <w:r>
        <w:rPr>
          <w:rStyle w:val="CommentReference"/>
        </w:rPr>
        <w:t xml:space="preserve">” terms as well. </w:t>
      </w:r>
    </w:p>
  </w:comment>
  <w:comment w:id="9" w:author="Lilac Banner" w:date="2021-03-10T12:26:00Z" w:initials="LB">
    <w:p w14:paraId="289722F3" w14:textId="6D932E3B" w:rsidR="00991D1A" w:rsidRDefault="00991D1A">
      <w:pPr>
        <w:pStyle w:val="CommentText"/>
      </w:pPr>
      <w:r>
        <w:rPr>
          <w:rStyle w:val="CommentReference"/>
        </w:rPr>
        <w:annotationRef/>
      </w:r>
      <w:r>
        <w:t xml:space="preserve">Do you need to have the exact link here? Could you say “This program’s purpose is to download a series of text files from </w:t>
      </w:r>
      <w:r w:rsidRPr="00991D1A">
        <w:t>U.S. Securities and Exchange Commission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8AD026" w15:done="0"/>
  <w15:commentEx w15:paraId="7B5D36B8" w15:done="0"/>
  <w15:commentEx w15:paraId="704E5A33" w15:done="0"/>
  <w15:commentEx w15:paraId="7233DD83" w15:paraIdParent="704E5A33" w15:done="0"/>
  <w15:commentEx w15:paraId="2DFA593F" w15:done="0"/>
  <w15:commentEx w15:paraId="0DD8C9B4" w15:done="0"/>
  <w15:commentEx w15:paraId="46B915D0" w15:done="0"/>
  <w15:commentEx w15:paraId="2897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2F8E" w16cex:dateUtc="2021-03-10T17:44:00Z"/>
  <w16cex:commentExtensible w16cex:durableId="23F33042" w16cex:dateUtc="2021-03-10T17:47:00Z"/>
  <w16cex:commentExtensible w16cex:durableId="23F330BB" w16cex:dateUtc="2021-03-10T17:49:00Z"/>
  <w16cex:commentExtensible w16cex:durableId="23F33402" w16cex:dateUtc="2021-03-10T18:03:00Z"/>
  <w16cex:commentExtensible w16cex:durableId="23F33479" w16cex:dateUtc="2021-03-10T18:05:00Z"/>
  <w16cex:commentExtensible w16cex:durableId="23F338FA" w16cex:dateUtc="2021-03-10T18:24:00Z"/>
  <w16cex:commentExtensible w16cex:durableId="23F33932" w16cex:dateUtc="2021-03-10T18:25:00Z"/>
  <w16cex:commentExtensible w16cex:durableId="23F3398B" w16cex:dateUtc="2021-03-10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8AD026" w16cid:durableId="23F32F8E"/>
  <w16cid:commentId w16cid:paraId="7B5D36B8" w16cid:durableId="23F33042"/>
  <w16cid:commentId w16cid:paraId="704E5A33" w16cid:durableId="23F330BB"/>
  <w16cid:commentId w16cid:paraId="7233DD83" w16cid:durableId="23F33402"/>
  <w16cid:commentId w16cid:paraId="2DFA593F" w16cid:durableId="23F33479"/>
  <w16cid:commentId w16cid:paraId="0DD8C9B4" w16cid:durableId="23F338FA"/>
  <w16cid:commentId w16cid:paraId="46B915D0" w16cid:durableId="23F33932"/>
  <w16cid:commentId w16cid:paraId="289722F3" w16cid:durableId="23F33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ac Banner">
    <w15:presenceInfo w15:providerId="Windows Live" w15:userId="300e363001b64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A5DAF"/>
    <w:rsid w:val="000E33B5"/>
    <w:rsid w:val="0013254F"/>
    <w:rsid w:val="001A1A72"/>
    <w:rsid w:val="001C797A"/>
    <w:rsid w:val="00212314"/>
    <w:rsid w:val="00245207"/>
    <w:rsid w:val="002D1E6D"/>
    <w:rsid w:val="003630D1"/>
    <w:rsid w:val="003849D9"/>
    <w:rsid w:val="00470464"/>
    <w:rsid w:val="00563117"/>
    <w:rsid w:val="005774E0"/>
    <w:rsid w:val="006457BC"/>
    <w:rsid w:val="00685E7D"/>
    <w:rsid w:val="006A0219"/>
    <w:rsid w:val="00724EC7"/>
    <w:rsid w:val="007F5073"/>
    <w:rsid w:val="00863701"/>
    <w:rsid w:val="009559F2"/>
    <w:rsid w:val="00991D1A"/>
    <w:rsid w:val="00996E6D"/>
    <w:rsid w:val="009F1444"/>
    <w:rsid w:val="00A30FA2"/>
    <w:rsid w:val="00A42602"/>
    <w:rsid w:val="00AC288F"/>
    <w:rsid w:val="00B07178"/>
    <w:rsid w:val="00B9341E"/>
    <w:rsid w:val="00C31137"/>
    <w:rsid w:val="00C764B8"/>
    <w:rsid w:val="00DC04FE"/>
    <w:rsid w:val="00E07C3A"/>
    <w:rsid w:val="00E935A9"/>
    <w:rsid w:val="00EF07AD"/>
    <w:rsid w:val="00F8490C"/>
    <w:rsid w:val="00FC72CF"/>
    <w:rsid w:val="00FF7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563C1"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character" w:styleId="CommentReference">
    <w:name w:val="annotation reference"/>
    <w:basedOn w:val="DefaultParagraphFont"/>
    <w:uiPriority w:val="99"/>
    <w:semiHidden/>
    <w:unhideWhenUsed/>
    <w:rsid w:val="00863701"/>
    <w:rPr>
      <w:sz w:val="16"/>
      <w:szCs w:val="16"/>
    </w:rPr>
  </w:style>
  <w:style w:type="paragraph" w:styleId="CommentText">
    <w:name w:val="annotation text"/>
    <w:basedOn w:val="Normal"/>
    <w:link w:val="CommentTextChar"/>
    <w:uiPriority w:val="99"/>
    <w:semiHidden/>
    <w:unhideWhenUsed/>
    <w:rsid w:val="00863701"/>
    <w:pPr>
      <w:spacing w:line="240" w:lineRule="auto"/>
    </w:pPr>
    <w:rPr>
      <w:sz w:val="20"/>
      <w:szCs w:val="20"/>
    </w:rPr>
  </w:style>
  <w:style w:type="character" w:customStyle="1" w:styleId="CommentTextChar">
    <w:name w:val="Comment Text Char"/>
    <w:basedOn w:val="DefaultParagraphFont"/>
    <w:link w:val="CommentText"/>
    <w:uiPriority w:val="99"/>
    <w:semiHidden/>
    <w:rsid w:val="00863701"/>
    <w:rPr>
      <w:sz w:val="20"/>
      <w:szCs w:val="20"/>
    </w:rPr>
  </w:style>
  <w:style w:type="paragraph" w:styleId="CommentSubject">
    <w:name w:val="annotation subject"/>
    <w:basedOn w:val="CommentText"/>
    <w:next w:val="CommentText"/>
    <w:link w:val="CommentSubjectChar"/>
    <w:uiPriority w:val="99"/>
    <w:semiHidden/>
    <w:unhideWhenUsed/>
    <w:rsid w:val="00863701"/>
    <w:rPr>
      <w:b/>
      <w:bCs/>
    </w:rPr>
  </w:style>
  <w:style w:type="character" w:customStyle="1" w:styleId="CommentSubjectChar">
    <w:name w:val="Comment Subject Char"/>
    <w:basedOn w:val="CommentTextChar"/>
    <w:link w:val="CommentSubject"/>
    <w:uiPriority w:val="99"/>
    <w:semiHidden/>
    <w:rsid w:val="00863701"/>
    <w:rPr>
      <w:b/>
      <w:bCs/>
      <w:sz w:val="20"/>
      <w:szCs w:val="20"/>
    </w:rPr>
  </w:style>
  <w:style w:type="character" w:styleId="FollowedHyperlink">
    <w:name w:val="FollowedHyperlink"/>
    <w:basedOn w:val="DefaultParagraphFont"/>
    <w:uiPriority w:val="99"/>
    <w:semiHidden/>
    <w:unhideWhenUsed/>
    <w:rsid w:val="00991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Bruce</dc:creator>
  <cp:keywords/>
  <dc:description/>
  <cp:lastModifiedBy>Lilac Banner</cp:lastModifiedBy>
  <cp:revision>2</cp:revision>
  <dcterms:created xsi:type="dcterms:W3CDTF">2021-03-10T18:29:00Z</dcterms:created>
  <dcterms:modified xsi:type="dcterms:W3CDTF">2021-03-10T18:29:00Z</dcterms:modified>
</cp:coreProperties>
</file>