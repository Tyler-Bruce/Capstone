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713187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0A3E5C"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826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8265 [3204]" stroked="f" strokeweight="1pt">
                      <v:textbox inset="36pt,57.6pt,36pt,36pt">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0A3E5C"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v:textbox>
                    </v:shape>
                    <w10:wrap anchorx="page" anchory="page"/>
                  </v:group>
                </w:pict>
              </mc:Fallback>
            </mc:AlternateContent>
          </w:r>
        </w:p>
        <w:p w14:paraId="35D87512" w14:textId="52AB0CC6" w:rsidR="002E51EC" w:rsidRDefault="00F864A5" w:rsidP="00CF49AD">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6C9D1E95" w14:textId="2845233B" w:rsidR="00CF49AD" w:rsidRDefault="00CF49AD" w:rsidP="002E51EC">
      <w:pPr>
        <w:jc w:val="center"/>
        <w:rPr>
          <w:rFonts w:ascii="Times New Roman" w:hAnsi="Times New Roman" w:cs="Times New Roman"/>
          <w:b/>
          <w:bCs/>
          <w:sz w:val="24"/>
          <w:szCs w:val="24"/>
        </w:rPr>
      </w:pPr>
    </w:p>
    <w:p w14:paraId="7F6562A6" w14:textId="6F8680CC" w:rsidR="00CF49AD" w:rsidRDefault="00CF49AD" w:rsidP="002E51EC">
      <w:pPr>
        <w:jc w:val="center"/>
        <w:rPr>
          <w:rFonts w:ascii="Times New Roman" w:hAnsi="Times New Roman" w:cs="Times New Roman"/>
          <w:b/>
          <w:bCs/>
          <w:sz w:val="24"/>
          <w:szCs w:val="24"/>
        </w:rPr>
      </w:pPr>
    </w:p>
    <w:p w14:paraId="1608141D" w14:textId="4EF855B4" w:rsidR="00CF49AD" w:rsidRDefault="00CF49AD" w:rsidP="002E51EC">
      <w:pPr>
        <w:jc w:val="center"/>
        <w:rPr>
          <w:rFonts w:ascii="Times New Roman" w:hAnsi="Times New Roman" w:cs="Times New Roman"/>
          <w:b/>
          <w:bCs/>
          <w:sz w:val="24"/>
          <w:szCs w:val="24"/>
        </w:rPr>
      </w:pPr>
    </w:p>
    <w:p w14:paraId="27FCCAEF" w14:textId="77777777" w:rsidR="00CF49AD" w:rsidRDefault="00CF49AD" w:rsidP="002E51EC">
      <w:pPr>
        <w:jc w:val="center"/>
        <w:rPr>
          <w:rFonts w:ascii="Times New Roman" w:hAnsi="Times New Roman" w:cs="Times New Roman"/>
          <w:b/>
          <w:bCs/>
          <w:sz w:val="24"/>
          <w:szCs w:val="24"/>
        </w:rPr>
      </w:pPr>
    </w:p>
    <w:p w14:paraId="5B827C4D" w14:textId="77777777" w:rsidR="00CF49AD" w:rsidRDefault="00CF49AD" w:rsidP="002E51EC">
      <w:pPr>
        <w:jc w:val="center"/>
        <w:rPr>
          <w:rFonts w:ascii="Times New Roman" w:hAnsi="Times New Roman" w:cs="Times New Roman"/>
          <w:b/>
          <w:bCs/>
          <w:sz w:val="24"/>
          <w:szCs w:val="24"/>
        </w:rPr>
      </w:pPr>
    </w:p>
    <w:p w14:paraId="1FAA2ABB" w14:textId="62AB2A4B" w:rsidR="002E51EC" w:rsidRPr="00CF49AD" w:rsidRDefault="002E51EC" w:rsidP="002E51EC">
      <w:pPr>
        <w:jc w:val="center"/>
        <w:rPr>
          <w:rFonts w:ascii="Times New Roman" w:hAnsi="Times New Roman" w:cs="Times New Roman"/>
          <w:b/>
          <w:bCs/>
          <w:sz w:val="24"/>
          <w:szCs w:val="24"/>
        </w:rPr>
      </w:pPr>
      <w:r w:rsidRPr="00CF49AD">
        <w:rPr>
          <w:rFonts w:ascii="Times New Roman" w:hAnsi="Times New Roman" w:cs="Times New Roman"/>
          <w:b/>
          <w:bCs/>
          <w:sz w:val="24"/>
          <w:szCs w:val="24"/>
        </w:rPr>
        <w:t xml:space="preserve">Procedural </w:t>
      </w:r>
      <w:r w:rsidR="005774E0" w:rsidRPr="00CF49AD">
        <w:rPr>
          <w:rFonts w:ascii="Times New Roman" w:hAnsi="Times New Roman" w:cs="Times New Roman"/>
          <w:b/>
          <w:bCs/>
          <w:sz w:val="24"/>
          <w:szCs w:val="24"/>
        </w:rPr>
        <w:t xml:space="preserve">Manual for Parallel Computing </w:t>
      </w:r>
    </w:p>
    <w:p w14:paraId="08BBEA8D" w14:textId="4B6A1525" w:rsidR="003849D9" w:rsidRPr="00CF49AD" w:rsidRDefault="005774E0" w:rsidP="002E51EC">
      <w:pPr>
        <w:jc w:val="center"/>
        <w:rPr>
          <w:rFonts w:ascii="Times New Roman" w:hAnsi="Times New Roman" w:cs="Times New Roman"/>
          <w:b/>
          <w:bCs/>
          <w:sz w:val="24"/>
          <w:szCs w:val="24"/>
        </w:rPr>
      </w:pPr>
      <w:r w:rsidRPr="00CF49AD">
        <w:rPr>
          <w:rFonts w:ascii="Times New Roman" w:hAnsi="Times New Roman" w:cs="Times New Roman"/>
          <w:b/>
          <w:bCs/>
          <w:sz w:val="24"/>
          <w:szCs w:val="24"/>
        </w:rPr>
        <w:t>in Python</w:t>
      </w:r>
    </w:p>
    <w:p w14:paraId="626C1479" w14:textId="280205EC" w:rsidR="002E51EC" w:rsidRDefault="002E51EC" w:rsidP="00CF49AD">
      <w:pPr>
        <w:rPr>
          <w:rFonts w:ascii="Times New Roman" w:hAnsi="Times New Roman" w:cs="Times New Roman"/>
          <w:b/>
          <w:bCs/>
          <w:sz w:val="24"/>
          <w:szCs w:val="24"/>
        </w:rPr>
      </w:pPr>
    </w:p>
    <w:p w14:paraId="70A9F311" w14:textId="77777777" w:rsidR="00CF49AD" w:rsidRPr="00CF49AD" w:rsidRDefault="00CF49AD" w:rsidP="00CF49AD">
      <w:pPr>
        <w:rPr>
          <w:rFonts w:ascii="Times New Roman" w:hAnsi="Times New Roman" w:cs="Times New Roman"/>
          <w:b/>
          <w:bCs/>
          <w:sz w:val="24"/>
          <w:szCs w:val="24"/>
        </w:rPr>
      </w:pPr>
    </w:p>
    <w:p w14:paraId="0EE648E9" w14:textId="3CE7395E" w:rsidR="002E51EC" w:rsidRPr="00CF49AD" w:rsidRDefault="002E51EC" w:rsidP="002E51EC">
      <w:pPr>
        <w:jc w:val="center"/>
        <w:rPr>
          <w:rFonts w:ascii="Times New Roman" w:hAnsi="Times New Roman" w:cs="Times New Roman"/>
          <w:sz w:val="24"/>
          <w:szCs w:val="24"/>
        </w:rPr>
      </w:pPr>
      <w:r w:rsidRPr="00CF49AD">
        <w:rPr>
          <w:rFonts w:ascii="Times New Roman" w:hAnsi="Times New Roman" w:cs="Times New Roman"/>
          <w:sz w:val="24"/>
          <w:szCs w:val="24"/>
        </w:rPr>
        <w:t>Tyler Bruce</w:t>
      </w:r>
    </w:p>
    <w:p w14:paraId="0D90963B" w14:textId="7E4419E5" w:rsidR="00CF49AD" w:rsidRDefault="00CF49AD" w:rsidP="002E51EC">
      <w:pPr>
        <w:jc w:val="center"/>
        <w:rPr>
          <w:rFonts w:ascii="Times New Roman" w:hAnsi="Times New Roman" w:cs="Times New Roman"/>
          <w:sz w:val="24"/>
          <w:szCs w:val="24"/>
        </w:rPr>
      </w:pPr>
      <w:r>
        <w:rPr>
          <w:rFonts w:ascii="Times New Roman" w:hAnsi="Times New Roman" w:cs="Times New Roman"/>
          <w:sz w:val="24"/>
          <w:szCs w:val="24"/>
        </w:rPr>
        <w:t xml:space="preserve">Department of Mathematics and Computer Science, </w:t>
      </w:r>
      <w:r w:rsidRPr="00CF49AD">
        <w:rPr>
          <w:rFonts w:ascii="Times New Roman" w:hAnsi="Times New Roman" w:cs="Times New Roman"/>
          <w:sz w:val="24"/>
          <w:szCs w:val="24"/>
        </w:rPr>
        <w:t>Northeastern State University</w:t>
      </w:r>
    </w:p>
    <w:p w14:paraId="15A25F47" w14:textId="4B632BE0" w:rsidR="00CF49AD" w:rsidRDefault="00CF49AD" w:rsidP="002E51EC">
      <w:pPr>
        <w:jc w:val="center"/>
        <w:rPr>
          <w:rFonts w:ascii="Times New Roman" w:hAnsi="Times New Roman" w:cs="Times New Roman"/>
          <w:sz w:val="24"/>
          <w:szCs w:val="24"/>
        </w:rPr>
      </w:pPr>
      <w:r>
        <w:rPr>
          <w:rFonts w:ascii="Times New Roman" w:hAnsi="Times New Roman" w:cs="Times New Roman"/>
          <w:sz w:val="24"/>
          <w:szCs w:val="24"/>
        </w:rPr>
        <w:t>CS 4233: Professional Development in Computer Science</w:t>
      </w:r>
    </w:p>
    <w:p w14:paraId="3696FD07" w14:textId="39C71D9F" w:rsidR="00CF49AD" w:rsidRDefault="00CF49AD" w:rsidP="002E51EC">
      <w:pPr>
        <w:jc w:val="center"/>
        <w:rPr>
          <w:rFonts w:ascii="Times New Roman" w:hAnsi="Times New Roman" w:cs="Times New Roman"/>
          <w:sz w:val="24"/>
          <w:szCs w:val="24"/>
        </w:rPr>
      </w:pPr>
      <w:r>
        <w:rPr>
          <w:rFonts w:ascii="Times New Roman" w:hAnsi="Times New Roman" w:cs="Times New Roman"/>
          <w:sz w:val="24"/>
          <w:szCs w:val="24"/>
        </w:rPr>
        <w:t>Dr. Ernst Bekkering</w:t>
      </w:r>
    </w:p>
    <w:p w14:paraId="26C83734" w14:textId="5E79B43A" w:rsidR="00CF49AD" w:rsidRPr="00CF49AD" w:rsidRDefault="00CF49AD" w:rsidP="002E51EC">
      <w:pPr>
        <w:jc w:val="center"/>
        <w:rPr>
          <w:rFonts w:ascii="Times New Roman" w:hAnsi="Times New Roman" w:cs="Times New Roman"/>
          <w:sz w:val="24"/>
          <w:szCs w:val="24"/>
        </w:rPr>
      </w:pPr>
      <w:r>
        <w:rPr>
          <w:rFonts w:ascii="Times New Roman" w:hAnsi="Times New Roman" w:cs="Times New Roman"/>
          <w:sz w:val="24"/>
          <w:szCs w:val="24"/>
        </w:rPr>
        <w:t>April 23, 2021</w:t>
      </w:r>
    </w:p>
    <w:p w14:paraId="6B90F46A" w14:textId="77777777" w:rsidR="00CF49AD" w:rsidRDefault="00CF49AD" w:rsidP="002E51EC">
      <w:pPr>
        <w:jc w:val="center"/>
        <w:rPr>
          <w:rFonts w:ascii="Times New Roman" w:hAnsi="Times New Roman" w:cs="Times New Roman"/>
          <w:b/>
          <w:bCs/>
          <w:sz w:val="48"/>
          <w:szCs w:val="48"/>
        </w:rPr>
      </w:pP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37E775E2" w:rsidR="002E51EC" w:rsidRDefault="002E51EC">
      <w:pPr>
        <w:rPr>
          <w:rFonts w:ascii="Times New Roman" w:hAnsi="Times New Roman" w:cs="Times New Roman"/>
          <w:b/>
          <w:bCs/>
          <w:sz w:val="48"/>
          <w:szCs w:val="48"/>
        </w:rPr>
      </w:pPr>
    </w:p>
    <w:p w14:paraId="45A225C2" w14:textId="788F6854" w:rsidR="00CF49AD" w:rsidRDefault="00CF49AD">
      <w:pPr>
        <w:rPr>
          <w:rFonts w:ascii="Times New Roman" w:hAnsi="Times New Roman" w:cs="Times New Roman"/>
          <w:b/>
          <w:bCs/>
          <w:sz w:val="48"/>
          <w:szCs w:val="48"/>
        </w:rPr>
      </w:pPr>
    </w:p>
    <w:p w14:paraId="7B5C1A13" w14:textId="77777777" w:rsidR="00CF49AD" w:rsidRDefault="00CF49AD">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Pr="00CF49AD" w:rsidRDefault="002E51EC" w:rsidP="002E51EC">
      <w:pPr>
        <w:jc w:val="center"/>
        <w:rPr>
          <w:rFonts w:ascii="Times New Roman" w:hAnsi="Times New Roman" w:cs="Times New Roman"/>
          <w:b/>
          <w:bCs/>
          <w:sz w:val="24"/>
          <w:szCs w:val="24"/>
        </w:rPr>
      </w:pPr>
      <w:r w:rsidRPr="00CF49AD">
        <w:rPr>
          <w:rFonts w:ascii="Times New Roman" w:hAnsi="Times New Roman" w:cs="Times New Roman"/>
          <w:b/>
          <w:bCs/>
          <w:sz w:val="24"/>
          <w:szCs w:val="24"/>
        </w:rPr>
        <w:t>Table of Contents</w:t>
      </w:r>
    </w:p>
    <w:p w14:paraId="55D7E3DD" w14:textId="462A5BBE" w:rsidR="002E51EC" w:rsidRPr="00CF49AD" w:rsidRDefault="002E51EC" w:rsidP="002E51EC">
      <w:pPr>
        <w:rPr>
          <w:rFonts w:ascii="Times New Roman" w:hAnsi="Times New Roman" w:cs="Times New Roman"/>
          <w:b/>
          <w:bCs/>
          <w:sz w:val="24"/>
          <w:szCs w:val="24"/>
          <w:u w:val="single"/>
        </w:rPr>
      </w:pPr>
      <w:r w:rsidRPr="00CF49AD">
        <w:rPr>
          <w:rFonts w:ascii="Times New Roman" w:hAnsi="Times New Roman" w:cs="Times New Roman"/>
          <w:b/>
          <w:bCs/>
          <w:sz w:val="24"/>
          <w:szCs w:val="24"/>
          <w:u w:val="single"/>
        </w:rPr>
        <w:t>Section</w:t>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r>
      <w:r w:rsidRPr="00CF49AD">
        <w:rPr>
          <w:rFonts w:ascii="Times New Roman" w:hAnsi="Times New Roman" w:cs="Times New Roman"/>
          <w:b/>
          <w:bCs/>
          <w:sz w:val="24"/>
          <w:szCs w:val="24"/>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2938DF69"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05DF8069" w14:textId="7A489ACB" w:rsidR="004539CA" w:rsidRDefault="004539CA">
      <w:pPr>
        <w:rPr>
          <w:rFonts w:ascii="Times New Roman" w:hAnsi="Times New Roman" w:cs="Times New Roman"/>
          <w:sz w:val="24"/>
          <w:szCs w:val="24"/>
        </w:rPr>
      </w:pPr>
      <w:r>
        <w:rPr>
          <w:rFonts w:ascii="Times New Roman" w:hAnsi="Times New Roman" w:cs="Times New Roman"/>
          <w:sz w:val="24"/>
          <w:szCs w:val="24"/>
        </w:rPr>
        <w:t>Additional Resources…………………………………………………………………………10-11</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8"/>
          <w:pgSz w:w="12240" w:h="15840" w:code="1"/>
          <w:pgMar w:top="1440" w:right="1440" w:bottom="1440" w:left="1440" w:header="720" w:footer="720" w:gutter="0"/>
          <w:cols w:space="720"/>
          <w:titlePg/>
          <w:docGrid w:linePitch="360"/>
        </w:sectPr>
      </w:pPr>
    </w:p>
    <w:p w14:paraId="2F5E3B87" w14:textId="7A4E2E2A" w:rsidR="002E51EC" w:rsidRPr="00AF442E" w:rsidDel="007122E0" w:rsidRDefault="002E51EC">
      <w:pPr>
        <w:rPr>
          <w:del w:id="0" w:author="Lilac Banner" w:date="2021-04-07T12:17:00Z"/>
          <w:rFonts w:ascii="Times New Roman" w:hAnsi="Times New Roman" w:cs="Times New Roman"/>
          <w:b/>
          <w:bCs/>
          <w:sz w:val="24"/>
          <w:szCs w:val="24"/>
          <w:rPrChange w:id="1" w:author="Tyler Bruce" w:date="2021-04-15T09:01:00Z">
            <w:rPr>
              <w:del w:id="2" w:author="Lilac Banner" w:date="2021-04-07T12:17:00Z"/>
              <w:rFonts w:ascii="Times New Roman" w:hAnsi="Times New Roman" w:cs="Times New Roman"/>
              <w:b/>
              <w:bCs/>
              <w:sz w:val="48"/>
              <w:szCs w:val="48"/>
            </w:rPr>
          </w:rPrChange>
        </w:rPr>
      </w:pPr>
    </w:p>
    <w:p w14:paraId="4F903E88" w14:textId="7905B24D" w:rsidR="00C31137" w:rsidRPr="001A0EF6" w:rsidRDefault="00195D98" w:rsidP="008245A7">
      <w:pPr>
        <w:pStyle w:val="ListParagraph"/>
        <w:numPr>
          <w:ilvl w:val="0"/>
          <w:numId w:val="3"/>
        </w:numPr>
        <w:rPr>
          <w:rFonts w:ascii="Times New Roman" w:hAnsi="Times New Roman" w:cs="Times New Roman"/>
          <w:b/>
          <w:bCs/>
          <w:sz w:val="32"/>
          <w:szCs w:val="32"/>
          <w:rPrChange w:id="3" w:author="Tyler Bruce" w:date="2021-04-15T12:42:00Z">
            <w:rPr>
              <w:rFonts w:ascii="Times New Roman" w:hAnsi="Times New Roman" w:cs="Times New Roman"/>
              <w:sz w:val="36"/>
              <w:szCs w:val="36"/>
            </w:rPr>
          </w:rPrChange>
        </w:rPr>
      </w:pPr>
      <w:r w:rsidRPr="001A0EF6">
        <w:rPr>
          <w:rFonts w:ascii="Times New Roman" w:hAnsi="Times New Roman" w:cs="Times New Roman"/>
          <w:b/>
          <w:bCs/>
          <w:sz w:val="24"/>
          <w:szCs w:val="24"/>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3D2D0FA7" w:rsidR="009559F2" w:rsidRPr="001A0EF6" w:rsidRDefault="00195D98" w:rsidP="008245A7">
      <w:pPr>
        <w:pStyle w:val="ListParagraph"/>
        <w:numPr>
          <w:ilvl w:val="0"/>
          <w:numId w:val="3"/>
        </w:numPr>
        <w:rPr>
          <w:rFonts w:ascii="Times New Roman" w:hAnsi="Times New Roman" w:cs="Times New Roman"/>
          <w:b/>
          <w:bCs/>
          <w:sz w:val="24"/>
          <w:szCs w:val="24"/>
          <w:rPrChange w:id="4" w:author="Tyler Bruce" w:date="2021-04-15T09:01:00Z">
            <w:rPr>
              <w:rFonts w:ascii="Times New Roman" w:hAnsi="Times New Roman" w:cs="Times New Roman"/>
              <w:sz w:val="36"/>
              <w:szCs w:val="36"/>
            </w:rPr>
          </w:rPrChange>
        </w:rPr>
      </w:pPr>
      <w:r w:rsidRPr="001A0EF6">
        <w:rPr>
          <w:rFonts w:ascii="Times New Roman" w:hAnsi="Times New Roman" w:cs="Times New Roman"/>
          <w:b/>
          <w:bCs/>
          <w:sz w:val="24"/>
          <w:szCs w:val="24"/>
        </w:rPr>
        <w:t>Intended Audience</w:t>
      </w:r>
    </w:p>
    <w:p w14:paraId="06787792" w14:textId="6F781F20"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sidR="00637E38">
        <w:rPr>
          <w:rFonts w:ascii="Times New Roman" w:hAnsi="Times New Roman" w:cs="Times New Roman"/>
          <w:sz w:val="24"/>
          <w:szCs w:val="24"/>
        </w:rPr>
        <w:t>However,</w:t>
      </w:r>
      <w:r>
        <w:rPr>
          <w:rFonts w:ascii="Times New Roman" w:hAnsi="Times New Roman" w:cs="Times New Roman"/>
          <w:sz w:val="24"/>
          <w:szCs w:val="24"/>
        </w:rPr>
        <w:t xml:space="preserve">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65C79C23" w:rsidR="009F1444" w:rsidRPr="001A0EF6" w:rsidRDefault="00195D98" w:rsidP="008245A7">
      <w:pPr>
        <w:pStyle w:val="ListParagraph"/>
        <w:numPr>
          <w:ilvl w:val="0"/>
          <w:numId w:val="3"/>
        </w:numPr>
        <w:rPr>
          <w:rFonts w:ascii="Times New Roman" w:hAnsi="Times New Roman" w:cs="Times New Roman"/>
          <w:b/>
          <w:bCs/>
          <w:sz w:val="24"/>
          <w:szCs w:val="24"/>
          <w:rPrChange w:id="5" w:author="Tyler Bruce" w:date="2021-04-15T09:01:00Z">
            <w:rPr>
              <w:rFonts w:ascii="Times New Roman" w:hAnsi="Times New Roman" w:cs="Times New Roman"/>
              <w:sz w:val="36"/>
              <w:szCs w:val="36"/>
            </w:rPr>
          </w:rPrChange>
        </w:rPr>
      </w:pPr>
      <w:r w:rsidRPr="001A0EF6">
        <w:rPr>
          <w:rFonts w:ascii="Times New Roman" w:hAnsi="Times New Roman" w:cs="Times New Roman"/>
          <w:b/>
          <w:bCs/>
          <w:sz w:val="24"/>
          <w:szCs w:val="24"/>
        </w:rPr>
        <w:t>Procedure</w:t>
      </w:r>
    </w:p>
    <w:p w14:paraId="0FC71001" w14:textId="560228D1" w:rsidR="00B9341E" w:rsidDel="00AF442E" w:rsidRDefault="009F1444" w:rsidP="009F1444">
      <w:pPr>
        <w:rPr>
          <w:del w:id="6" w:author="Tyler Bruce" w:date="2021-04-15T09:01:00Z"/>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the input that is fed to function must be processed. The data must be partitioned correctly in order for the code to be parallelized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2CFB46D2"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w:t>
      </w:r>
      <w:ins w:id="7" w:author="Tyler Bruce" w:date="2021-04-15T09:06:00Z">
        <w:r w:rsidR="00AF442E">
          <w:rPr>
            <w:rFonts w:ascii="Times New Roman" w:hAnsi="Times New Roman" w:cs="Times New Roman"/>
            <w:sz w:val="24"/>
            <w:szCs w:val="24"/>
          </w:rPr>
          <w:t>t</w:t>
        </w:r>
      </w:ins>
      <w:del w:id="8" w:author="Tyler Bruce" w:date="2021-04-15T09:06:00Z">
        <w:r w:rsidDel="00AF442E">
          <w:rPr>
            <w:rFonts w:ascii="Times New Roman" w:hAnsi="Times New Roman" w:cs="Times New Roman"/>
            <w:sz w:val="24"/>
            <w:szCs w:val="24"/>
          </w:rPr>
          <w:delText>T</w:delText>
        </w:r>
      </w:del>
      <w:r>
        <w:rPr>
          <w:rFonts w:ascii="Times New Roman" w:hAnsi="Times New Roman" w:cs="Times New Roman"/>
          <w:sz w:val="24"/>
          <w:szCs w:val="24"/>
        </w:rPr>
        <w:t xml:space="preserve">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t xml:space="preserve">The syntax here is much simpler as it uses a prebuilt Python module, </w:t>
      </w:r>
      <w:proofErr w:type="gramStart"/>
      <w:r>
        <w:rPr>
          <w:rFonts w:ascii="Times New Roman" w:hAnsi="Times New Roman" w:cs="Times New Roman"/>
          <w:sz w:val="24"/>
          <w:szCs w:val="24"/>
        </w:rPr>
        <w:t>concurrent.futures</w:t>
      </w:r>
      <w:proofErr w:type="gramEnd"/>
      <w:r>
        <w:rPr>
          <w:rFonts w:ascii="Times New Roman" w:hAnsi="Times New Roman" w:cs="Times New Roman"/>
          <w:sz w:val="24"/>
          <w:szCs w:val="24"/>
        </w:rPr>
        <w:t>,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lastRenderedPageBreak/>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“parseDirectory”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lastRenderedPageBreak/>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drawing>
          <wp:inline distT="0" distB="0" distL="0" distR="0" wp14:anchorId="28207DA3" wp14:editId="4BA67AC4">
            <wp:extent cx="4610100" cy="12672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7497" cy="1382025"/>
                    </a:xfrm>
                    <a:prstGeom prst="rect">
                      <a:avLst/>
                    </a:prstGeom>
                  </pic:spPr>
                </pic:pic>
              </a:graphicData>
            </a:graphic>
          </wp:inline>
        </w:drawing>
      </w:r>
    </w:p>
    <w:p w14:paraId="55D053A2" w14:textId="7A32F852" w:rsidR="00202228" w:rsidRDefault="00202228" w:rsidP="00202228">
      <w:pPr>
        <w:rPr>
          <w:rFonts w:ascii="Times New Roman" w:hAnsi="Times New Roman" w:cs="Times New Roman"/>
          <w:sz w:val="24"/>
          <w:szCs w:val="24"/>
        </w:rPr>
      </w:pPr>
      <w:r>
        <w:rPr>
          <w:rFonts w:ascii="Times New Roman" w:hAnsi="Times New Roman" w:cs="Times New Roman"/>
          <w:sz w:val="24"/>
          <w:szCs w:val="24"/>
        </w:rPr>
        <w:lastRenderedPageBreak/>
        <w:t>This is the driver function for this program. It creates a list using the get_</w:t>
      </w:r>
      <w:proofErr w:type="gramStart"/>
      <w:r>
        <w:rPr>
          <w:rFonts w:ascii="Times New Roman" w:hAnsi="Times New Roman" w:cs="Times New Roman"/>
          <w:sz w:val="24"/>
          <w:szCs w:val="24"/>
        </w:rPr>
        <w:t>primes</w:t>
      </w:r>
      <w:r w:rsidR="00CF49AD">
        <w:rPr>
          <w:rFonts w:ascii="Times New Roman" w:hAnsi="Times New Roman" w:cs="Times New Roman"/>
          <w:sz w:val="24"/>
          <w:szCs w:val="24"/>
        </w:rPr>
        <w:t>(</w:t>
      </w:r>
      <w:proofErr w:type="gramEnd"/>
      <w:r w:rsidR="00CF49AD">
        <w:rPr>
          <w:rFonts w:ascii="Times New Roman" w:hAnsi="Times New Roman" w:cs="Times New Roman"/>
          <w:sz w:val="24"/>
          <w:szCs w:val="24"/>
        </w:rPr>
        <w:t>)</w:t>
      </w:r>
      <w:r>
        <w:rPr>
          <w:rFonts w:ascii="Times New Roman" w:hAnsi="Times New Roman" w:cs="Times New Roman"/>
          <w:sz w:val="24"/>
          <w:szCs w:val="24"/>
        </w:rPr>
        <w:t xml:space="preserve">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17194D82" w14:textId="32672826" w:rsidR="00202228" w:rsidRPr="00076B92" w:rsidRDefault="00B209DA" w:rsidP="00202228">
      <w:pPr>
        <w:rPr>
          <w:rFonts w:ascii="Times New Roman" w:hAnsi="Times New Roman" w:cs="Times New Roman"/>
          <w:sz w:val="24"/>
          <w:szCs w:val="24"/>
        </w:rPr>
      </w:pPr>
      <w:ins w:id="9" w:author="Tyler Bruce" w:date="2021-04-15T09:06:00Z">
        <w:r>
          <w:rPr>
            <w:rFonts w:ascii="Times New Roman" w:hAnsi="Times New Roman" w:cs="Times New Roman"/>
            <w:sz w:val="24"/>
            <w:szCs w:val="24"/>
          </w:rPr>
          <w:t>The main fu</w:t>
        </w:r>
      </w:ins>
      <w:ins w:id="10" w:author="Tyler Bruce" w:date="2021-04-15T09:07:00Z">
        <w:r>
          <w:rPr>
            <w:rFonts w:ascii="Times New Roman" w:hAnsi="Times New Roman" w:cs="Times New Roman"/>
            <w:sz w:val="24"/>
            <w:szCs w:val="24"/>
          </w:rPr>
          <w:t xml:space="preserve">nction of this program creates a queue using the multiprocessing module and then creates the processes that will be used to queue the prime numbers. </w:t>
        </w:r>
      </w:ins>
      <w:r w:rsidR="00202228">
        <w:rPr>
          <w:rFonts w:ascii="Times New Roman" w:hAnsi="Times New Roman" w:cs="Times New Roman"/>
          <w:sz w:val="24"/>
          <w:szCs w:val="24"/>
        </w:rPr>
        <w:t xml:space="preserve">Once a process is created, it is appended to a list and then the process is started. Then we join each of the processes using the </w:t>
      </w:r>
      <w:r w:rsidR="008245A7">
        <w:rPr>
          <w:rFonts w:ascii="Times New Roman" w:hAnsi="Times New Roman" w:cs="Times New Roman"/>
          <w:sz w:val="24"/>
          <w:szCs w:val="24"/>
        </w:rPr>
        <w:t>built-in</w:t>
      </w:r>
      <w:r w:rsidR="00202228">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60A580AB" w14:textId="77777777" w:rsidR="00195D98" w:rsidRPr="00B9341E" w:rsidRDefault="00195D98" w:rsidP="009F1444">
      <w:pPr>
        <w:rPr>
          <w:rFonts w:ascii="Times New Roman" w:hAnsi="Times New Roman" w:cs="Times New Roman"/>
          <w:sz w:val="24"/>
          <w:szCs w:val="24"/>
        </w:rPr>
      </w:pPr>
    </w:p>
    <w:p w14:paraId="1E4AB8ED" w14:textId="4B65D86F" w:rsidR="001A1A72" w:rsidRPr="001A0EF6" w:rsidRDefault="00195D98" w:rsidP="008245A7">
      <w:pPr>
        <w:pStyle w:val="ListParagraph"/>
        <w:numPr>
          <w:ilvl w:val="0"/>
          <w:numId w:val="3"/>
        </w:numPr>
        <w:rPr>
          <w:rFonts w:ascii="Times New Roman" w:hAnsi="Times New Roman" w:cs="Times New Roman"/>
          <w:b/>
          <w:bCs/>
          <w:color w:val="FF0000"/>
          <w:sz w:val="24"/>
          <w:szCs w:val="24"/>
        </w:rPr>
      </w:pPr>
      <w:r w:rsidRPr="001A0EF6">
        <w:rPr>
          <w:rFonts w:ascii="Times New Roman" w:hAnsi="Times New Roman" w:cs="Times New Roman"/>
          <w:b/>
          <w:bCs/>
          <w:sz w:val="24"/>
          <w:szCs w:val="24"/>
        </w:rPr>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2E6E43CC" w:rsidR="002D1E6D" w:rsidRPr="001A0EF6" w:rsidRDefault="001A0EF6" w:rsidP="008245A7">
      <w:pPr>
        <w:pStyle w:val="ListParagraph"/>
        <w:numPr>
          <w:ilvl w:val="0"/>
          <w:numId w:val="3"/>
        </w:numPr>
        <w:rPr>
          <w:rFonts w:ascii="Times New Roman" w:hAnsi="Times New Roman" w:cs="Times New Roman"/>
          <w:b/>
          <w:bCs/>
          <w:sz w:val="24"/>
          <w:szCs w:val="24"/>
          <w:rPrChange w:id="11" w:author="Tyler Bruce" w:date="2021-04-15T09:01:00Z">
            <w:rPr>
              <w:rFonts w:ascii="Times New Roman" w:hAnsi="Times New Roman" w:cs="Times New Roman"/>
              <w:sz w:val="36"/>
              <w:szCs w:val="36"/>
            </w:rPr>
          </w:rPrChange>
        </w:rPr>
      </w:pPr>
      <w:r w:rsidRPr="001A0EF6">
        <w:rPr>
          <w:rFonts w:ascii="Times New Roman" w:hAnsi="Times New Roman" w:cs="Times New Roman"/>
          <w:b/>
          <w:bCs/>
          <w:sz w:val="24"/>
          <w:szCs w:val="24"/>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lastRenderedPageBreak/>
        <w:t>Threads have two main methods that are used in this manual. They are Thread.start() and Thread.join(). Thread.start() does as its name implies and starts the current thread’s line of execution. The start method must be called at most once per thread object. The Thread.join()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251538E2" w14:textId="4CC082CD" w:rsidR="00D0195B" w:rsidRDefault="00C5390F" w:rsidP="008245A7">
      <w:pPr>
        <w:rPr>
          <w:rFonts w:ascii="Times New Roman" w:hAnsi="Times New Roman" w:cs="Times New Roman"/>
          <w:sz w:val="24"/>
          <w:szCs w:val="24"/>
        </w:rPr>
      </w:pPr>
      <w:r>
        <w:rPr>
          <w:rFonts w:ascii="Times New Roman" w:hAnsi="Times New Roman" w:cs="Times New Roman"/>
          <w:sz w:val="24"/>
          <w:szCs w:val="24"/>
        </w:rPr>
        <w:t>The Process class in Python does require slightly more code in order to function as intended as opposed to threads. In order to spawn processes, the set_start_</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must be called at the beginning of the main function to be able to spawn processes objects within that scope of code. This process should not be used more than once within a program. As with the thread object, the process object has its own implementation of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and join() method. </w:t>
      </w:r>
      <w:r w:rsidR="00CE4120">
        <w:rPr>
          <w:rFonts w:ascii="Times New Roman" w:hAnsi="Times New Roman" w:cs="Times New Roman"/>
          <w:sz w:val="24"/>
          <w:szCs w:val="24"/>
        </w:rPr>
        <w:t xml:space="preserve">They function essentially the same as with threads and can be called in the same manner. </w:t>
      </w: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t>A.4 Process Pool Executor:</w:t>
      </w:r>
    </w:p>
    <w:p w14:paraId="4EB38D60" w14:textId="541A767A" w:rsidR="00D427CB"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0EA58106" w14:textId="135E3762" w:rsidR="00D427CB" w:rsidRDefault="00D427CB" w:rsidP="008245A7">
      <w:pPr>
        <w:rPr>
          <w:rFonts w:ascii="Times New Roman" w:hAnsi="Times New Roman" w:cs="Times New Roman"/>
          <w:b/>
          <w:bCs/>
          <w:sz w:val="24"/>
          <w:szCs w:val="24"/>
        </w:rPr>
      </w:pPr>
      <w:r>
        <w:rPr>
          <w:rFonts w:ascii="Times New Roman" w:hAnsi="Times New Roman" w:cs="Times New Roman"/>
          <w:b/>
          <w:bCs/>
          <w:sz w:val="24"/>
          <w:szCs w:val="24"/>
        </w:rPr>
        <w:t>A.5 Global Interpreter Lock:</w:t>
      </w:r>
    </w:p>
    <w:p w14:paraId="207F70E3" w14:textId="1066C4E6" w:rsidR="00D427CB" w:rsidRDefault="00424B77" w:rsidP="008245A7">
      <w:pPr>
        <w:rPr>
          <w:rFonts w:ascii="Times New Roman" w:hAnsi="Times New Roman" w:cs="Times New Roman"/>
          <w:sz w:val="24"/>
          <w:szCs w:val="24"/>
        </w:rPr>
      </w:pPr>
      <w:r>
        <w:rPr>
          <w:rFonts w:ascii="Times New Roman" w:hAnsi="Times New Roman" w:cs="Times New Roman"/>
          <w:sz w:val="24"/>
          <w:szCs w:val="24"/>
        </w:rPr>
        <w:t>The Global Interpreter Lock or “GIL” for short is the mechanism used by the CPython interpreter to force only one thread execute</w:t>
      </w:r>
      <w:r w:rsidR="00295872">
        <w:rPr>
          <w:rFonts w:ascii="Times New Roman" w:hAnsi="Times New Roman" w:cs="Times New Roman"/>
          <w:sz w:val="24"/>
          <w:szCs w:val="24"/>
        </w:rPr>
        <w:t xml:space="preserve"> code at a time. Locking the interpreter makes it easier for the interpreter to be multi-threaded, but does so at the expense of the parallelism given by multi-processor machines. It is possible to bypass the GIL with standard or third-party modules that release the GIL by design when doing CPU bound tasks. The GIL is always released when performing I/O bound tasks. There have been several attempts to remove the GIL from Python, but all of them have done so at the cost of performance. It is believed that overcoming this issue would make the implementation too complicated and more expensive to maintain.</w:t>
      </w:r>
    </w:p>
    <w:p w14:paraId="519C5789" w14:textId="77777777" w:rsidR="00C618DB" w:rsidRPr="00D427CB" w:rsidRDefault="00C618DB" w:rsidP="008245A7">
      <w:pPr>
        <w:rPr>
          <w:rFonts w:ascii="Times New Roman" w:hAnsi="Times New Roman" w:cs="Times New Roman"/>
          <w:sz w:val="24"/>
          <w:szCs w:val="24"/>
        </w:rPr>
      </w:pPr>
    </w:p>
    <w:p w14:paraId="159B332B" w14:textId="3AB7FB09" w:rsidR="007A4DF1" w:rsidRDefault="00CF49AD">
      <w:pPr>
        <w:rPr>
          <w:rFonts w:ascii="Times New Roman" w:hAnsi="Times New Roman" w:cs="Times New Roman"/>
          <w:b/>
          <w:bCs/>
          <w:sz w:val="24"/>
          <w:szCs w:val="24"/>
        </w:rPr>
      </w:pPr>
      <w:r>
        <w:rPr>
          <w:rFonts w:ascii="Times New Roman" w:hAnsi="Times New Roman" w:cs="Times New Roman"/>
          <w:b/>
          <w:bCs/>
          <w:sz w:val="24"/>
          <w:szCs w:val="24"/>
        </w:rPr>
        <w:lastRenderedPageBreak/>
        <w:t>A.6</w:t>
      </w:r>
      <w:r w:rsidR="00844F80">
        <w:rPr>
          <w:rFonts w:ascii="Times New Roman" w:hAnsi="Times New Roman" w:cs="Times New Roman"/>
          <w:b/>
          <w:bCs/>
          <w:sz w:val="24"/>
          <w:szCs w:val="24"/>
        </w:rPr>
        <w:t xml:space="preserve"> Beautiful Soup:</w:t>
      </w:r>
    </w:p>
    <w:p w14:paraId="3F265585" w14:textId="3C7C86B2" w:rsidR="00844F80" w:rsidRDefault="00844F80">
      <w:pPr>
        <w:rPr>
          <w:rFonts w:ascii="Times New Roman" w:hAnsi="Times New Roman" w:cs="Times New Roman"/>
          <w:sz w:val="24"/>
          <w:szCs w:val="24"/>
        </w:rPr>
      </w:pPr>
      <w:r>
        <w:rPr>
          <w:rFonts w:ascii="Times New Roman" w:hAnsi="Times New Roman" w:cs="Times New Roman"/>
          <w:sz w:val="24"/>
          <w:szCs w:val="24"/>
        </w:rPr>
        <w:t xml:space="preserve">Beautiful Soup is a python module built using the standard Python parser to navigate and pull data out of HTML and XML files. </w:t>
      </w:r>
    </w:p>
    <w:p w14:paraId="24B86FE9" w14:textId="11973DAD" w:rsidR="00844F80" w:rsidRDefault="00844F80">
      <w:pPr>
        <w:rPr>
          <w:rFonts w:ascii="Times New Roman" w:hAnsi="Times New Roman" w:cs="Times New Roman"/>
          <w:b/>
          <w:bCs/>
          <w:sz w:val="24"/>
          <w:szCs w:val="24"/>
        </w:rPr>
      </w:pPr>
      <w:r>
        <w:rPr>
          <w:rFonts w:ascii="Times New Roman" w:hAnsi="Times New Roman" w:cs="Times New Roman"/>
          <w:b/>
          <w:bCs/>
          <w:sz w:val="24"/>
          <w:szCs w:val="24"/>
        </w:rPr>
        <w:t>A.7 Requests:</w:t>
      </w:r>
    </w:p>
    <w:p w14:paraId="7225E126" w14:textId="627DA3FA" w:rsidR="00844F80" w:rsidRDefault="00844F80">
      <w:pPr>
        <w:rPr>
          <w:rFonts w:ascii="Times New Roman" w:hAnsi="Times New Roman" w:cs="Times New Roman"/>
          <w:sz w:val="24"/>
          <w:szCs w:val="24"/>
        </w:rPr>
      </w:pPr>
      <w:r>
        <w:rPr>
          <w:rFonts w:ascii="Times New Roman" w:hAnsi="Times New Roman" w:cs="Times New Roman"/>
          <w:sz w:val="24"/>
          <w:szCs w:val="24"/>
        </w:rPr>
        <w:t xml:space="preserve">Requests is a python module which allows the user to send HTTP requests easily. When paired with the Beautiful Soup module, it allows for a relatively simple and efficient web scraper. </w:t>
      </w:r>
    </w:p>
    <w:p w14:paraId="16C87BF1" w14:textId="2EE7AE1A" w:rsidR="00057471" w:rsidRDefault="00057471" w:rsidP="00057471">
      <w:pPr>
        <w:rPr>
          <w:rFonts w:ascii="Times New Roman" w:hAnsi="Times New Roman" w:cs="Times New Roman"/>
          <w:sz w:val="24"/>
          <w:szCs w:val="24"/>
        </w:rPr>
      </w:pPr>
    </w:p>
    <w:p w14:paraId="090EEE2B" w14:textId="22A791ED" w:rsidR="00E41DD8" w:rsidRDefault="00E41DD8" w:rsidP="00E41DD8">
      <w:pPr>
        <w:pStyle w:val="ListParagraph"/>
        <w:numPr>
          <w:ilvl w:val="0"/>
          <w:numId w:val="3"/>
        </w:numPr>
        <w:rPr>
          <w:rFonts w:ascii="Times New Roman" w:hAnsi="Times New Roman" w:cs="Times New Roman"/>
          <w:b/>
          <w:bCs/>
          <w:sz w:val="24"/>
          <w:szCs w:val="24"/>
        </w:rPr>
      </w:pPr>
      <w:r w:rsidRPr="00E41DD8">
        <w:rPr>
          <w:rFonts w:ascii="Times New Roman" w:hAnsi="Times New Roman" w:cs="Times New Roman"/>
          <w:b/>
          <w:bCs/>
          <w:sz w:val="24"/>
          <w:szCs w:val="24"/>
        </w:rPr>
        <w:t>Additional Resources</w:t>
      </w:r>
      <w:r>
        <w:rPr>
          <w:rFonts w:ascii="Times New Roman" w:hAnsi="Times New Roman" w:cs="Times New Roman"/>
          <w:b/>
          <w:bCs/>
          <w:sz w:val="24"/>
          <w:szCs w:val="24"/>
        </w:rPr>
        <w:t>:</w:t>
      </w:r>
    </w:p>
    <w:p w14:paraId="1196035F" w14:textId="3F2847DC" w:rsidR="00E41DD8" w:rsidRDefault="00E41DD8" w:rsidP="00E41DD8">
      <w:pPr>
        <w:rPr>
          <w:rFonts w:ascii="Times New Roman" w:hAnsi="Times New Roman" w:cs="Times New Roman"/>
          <w:sz w:val="24"/>
          <w:szCs w:val="24"/>
        </w:rPr>
      </w:pPr>
      <w:r>
        <w:rPr>
          <w:rFonts w:ascii="Times New Roman" w:hAnsi="Times New Roman" w:cs="Times New Roman"/>
          <w:sz w:val="24"/>
          <w:szCs w:val="24"/>
        </w:rPr>
        <w:t>These are some resources that contain</w:t>
      </w:r>
      <w:r w:rsidR="007A0236">
        <w:rPr>
          <w:rFonts w:ascii="Times New Roman" w:hAnsi="Times New Roman" w:cs="Times New Roman"/>
          <w:sz w:val="24"/>
          <w:szCs w:val="24"/>
        </w:rPr>
        <w:t xml:space="preserve"> additional</w:t>
      </w:r>
      <w:r>
        <w:rPr>
          <w:rFonts w:ascii="Times New Roman" w:hAnsi="Times New Roman" w:cs="Times New Roman"/>
          <w:sz w:val="24"/>
          <w:szCs w:val="24"/>
        </w:rPr>
        <w:t xml:space="preserve"> information related to the content within this text:</w:t>
      </w:r>
    </w:p>
    <w:p w14:paraId="080313FC" w14:textId="00106ABF" w:rsidR="004539CA" w:rsidRDefault="001259EC" w:rsidP="00E41DD8">
      <w:pPr>
        <w:rPr>
          <w:rFonts w:ascii="Times New Roman" w:hAnsi="Times New Roman" w:cs="Times New Roman"/>
          <w:sz w:val="24"/>
          <w:szCs w:val="24"/>
        </w:rPr>
      </w:pPr>
      <w:r>
        <w:rPr>
          <w:noProof/>
        </w:rPr>
        <w:drawing>
          <wp:inline distT="0" distB="0" distL="0" distR="0" wp14:anchorId="10DBC91A" wp14:editId="6EB55FC7">
            <wp:extent cx="1507610" cy="1857375"/>
            <wp:effectExtent l="0" t="0" r="0" b="0"/>
            <wp:docPr id="11" name="Picture 11" descr="Python Parallel Programming Cookbook - Seco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Parallel Programming Cookbook - Second Edi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4086" cy="1914633"/>
                    </a:xfrm>
                    <a:prstGeom prst="rect">
                      <a:avLst/>
                    </a:prstGeom>
                    <a:noFill/>
                    <a:ln>
                      <a:noFill/>
                    </a:ln>
                  </pic:spPr>
                </pic:pic>
              </a:graphicData>
            </a:graphic>
          </wp:inline>
        </w:drawing>
      </w:r>
    </w:p>
    <w:p w14:paraId="424B57A4" w14:textId="685836A6" w:rsidR="004539CA" w:rsidRDefault="004539CA" w:rsidP="00E41DD8">
      <w:pPr>
        <w:rPr>
          <w:rFonts w:ascii="Times New Roman" w:hAnsi="Times New Roman" w:cs="Times New Roman"/>
          <w:b/>
          <w:bCs/>
          <w:sz w:val="24"/>
          <w:szCs w:val="24"/>
        </w:rPr>
      </w:pPr>
      <w:r>
        <w:rPr>
          <w:rFonts w:ascii="Times New Roman" w:hAnsi="Times New Roman" w:cs="Times New Roman"/>
          <w:b/>
          <w:bCs/>
          <w:sz w:val="24"/>
          <w:szCs w:val="24"/>
        </w:rPr>
        <w:t>Python Parallel Programming Cookbook Second Edition</w:t>
      </w:r>
      <w:r w:rsidR="001259EC">
        <w:rPr>
          <w:rFonts w:ascii="Times New Roman" w:hAnsi="Times New Roman" w:cs="Times New Roman"/>
          <w:b/>
          <w:bCs/>
          <w:sz w:val="24"/>
          <w:szCs w:val="24"/>
        </w:rPr>
        <w:t xml:space="preserve"> (Textbook)</w:t>
      </w:r>
    </w:p>
    <w:p w14:paraId="089FE96D" w14:textId="72637B8F" w:rsidR="004539CA" w:rsidRPr="001259EC" w:rsidRDefault="001259EC" w:rsidP="00E41DD8">
      <w:pPr>
        <w:rPr>
          <w:rFonts w:ascii="Times New Roman" w:hAnsi="Times New Roman" w:cs="Times New Roman"/>
          <w:sz w:val="24"/>
          <w:szCs w:val="24"/>
        </w:rPr>
      </w:pPr>
      <w:r>
        <w:rPr>
          <w:rFonts w:ascii="Times New Roman" w:hAnsi="Times New Roman" w:cs="Times New Roman"/>
          <w:sz w:val="24"/>
          <w:szCs w:val="24"/>
        </w:rPr>
        <w:t xml:space="preserve">Zaccone, Giancarlo. (September, 2019) </w:t>
      </w:r>
      <w:r w:rsidRPr="001259EC">
        <w:rPr>
          <w:rFonts w:ascii="Times New Roman" w:hAnsi="Times New Roman" w:cs="Times New Roman"/>
          <w:i/>
          <w:iCs/>
          <w:sz w:val="24"/>
          <w:szCs w:val="24"/>
        </w:rPr>
        <w:t>Python Parallel Programming Cookbook Second Edition</w:t>
      </w:r>
      <w:r>
        <w:rPr>
          <w:rFonts w:ascii="Times New Roman" w:hAnsi="Times New Roman" w:cs="Times New Roman"/>
          <w:sz w:val="24"/>
          <w:szCs w:val="24"/>
        </w:rPr>
        <w:t>. Packt Publishing</w:t>
      </w:r>
    </w:p>
    <w:p w14:paraId="5848422F" w14:textId="6F6EBC9A" w:rsidR="00E41DD8" w:rsidRDefault="00E41DD8" w:rsidP="00E41DD8">
      <w:pPr>
        <w:rPr>
          <w:rFonts w:ascii="Times New Roman" w:hAnsi="Times New Roman" w:cs="Times New Roman"/>
          <w:b/>
          <w:bCs/>
          <w:sz w:val="24"/>
          <w:szCs w:val="24"/>
        </w:rPr>
      </w:pPr>
      <w:r>
        <w:rPr>
          <w:rFonts w:ascii="Times New Roman" w:hAnsi="Times New Roman" w:cs="Times New Roman"/>
          <w:b/>
          <w:bCs/>
          <w:sz w:val="24"/>
          <w:szCs w:val="24"/>
        </w:rPr>
        <w:t>Python 3.9.4 Documentation</w:t>
      </w:r>
      <w:r w:rsidR="001259EC">
        <w:rPr>
          <w:rFonts w:ascii="Times New Roman" w:hAnsi="Times New Roman" w:cs="Times New Roman"/>
          <w:b/>
          <w:bCs/>
          <w:sz w:val="24"/>
          <w:szCs w:val="24"/>
        </w:rPr>
        <w:t xml:space="preserve"> (Webpage)</w:t>
      </w:r>
    </w:p>
    <w:p w14:paraId="3D29C9B4" w14:textId="3A7C0389" w:rsidR="002D1E6D" w:rsidRDefault="00E41DD8">
      <w:pPr>
        <w:rPr>
          <w:rFonts w:ascii="Times New Roman" w:hAnsi="Times New Roman" w:cs="Times New Roman"/>
          <w:sz w:val="24"/>
          <w:szCs w:val="24"/>
        </w:rPr>
      </w:pPr>
      <w:r>
        <w:rPr>
          <w:rFonts w:ascii="Times New Roman" w:hAnsi="Times New Roman" w:cs="Times New Roman"/>
          <w:sz w:val="24"/>
          <w:szCs w:val="24"/>
        </w:rPr>
        <w:t xml:space="preserve">Python 3.9.4 documentation. Retrieved April 20, 2021, from </w:t>
      </w:r>
      <w:hyperlink r:id="rId21" w:history="1">
        <w:r w:rsidRPr="00C42ED8">
          <w:rPr>
            <w:rStyle w:val="Hyperlink"/>
            <w:rFonts w:ascii="Times New Roman" w:hAnsi="Times New Roman" w:cs="Times New Roman"/>
            <w:sz w:val="24"/>
            <w:szCs w:val="24"/>
          </w:rPr>
          <w:t>https://docs.python.org/3/</w:t>
        </w:r>
      </w:hyperlink>
    </w:p>
    <w:p w14:paraId="42A06E6B" w14:textId="29A98D7D" w:rsidR="004539CA" w:rsidRDefault="004539CA">
      <w:pPr>
        <w:rPr>
          <w:rFonts w:ascii="Times New Roman" w:hAnsi="Times New Roman" w:cs="Times New Roman"/>
          <w:b/>
          <w:bCs/>
          <w:sz w:val="24"/>
          <w:szCs w:val="24"/>
        </w:rPr>
      </w:pPr>
      <w:r>
        <w:rPr>
          <w:rFonts w:ascii="Times New Roman" w:hAnsi="Times New Roman" w:cs="Times New Roman"/>
          <w:b/>
          <w:bCs/>
          <w:sz w:val="24"/>
          <w:szCs w:val="24"/>
        </w:rPr>
        <w:t>Beautiful Soup Documentation</w:t>
      </w:r>
      <w:r w:rsidR="001259EC">
        <w:rPr>
          <w:rFonts w:ascii="Times New Roman" w:hAnsi="Times New Roman" w:cs="Times New Roman"/>
          <w:b/>
          <w:bCs/>
          <w:sz w:val="24"/>
          <w:szCs w:val="24"/>
        </w:rPr>
        <w:t xml:space="preserve"> (Webpage)</w:t>
      </w:r>
    </w:p>
    <w:p w14:paraId="0C6FC3CD" w14:textId="64D0B62F" w:rsidR="006E433D" w:rsidRDefault="004539CA">
      <w:pPr>
        <w:rPr>
          <w:rFonts w:ascii="Times New Roman" w:hAnsi="Times New Roman" w:cs="Times New Roman"/>
          <w:sz w:val="24"/>
          <w:szCs w:val="24"/>
        </w:rPr>
      </w:pPr>
      <w:r>
        <w:rPr>
          <w:rFonts w:ascii="Times New Roman" w:hAnsi="Times New Roman" w:cs="Times New Roman"/>
          <w:sz w:val="24"/>
          <w:szCs w:val="24"/>
        </w:rPr>
        <w:t xml:space="preserve">Beautiful Soup documentation. Retrieved April 20, 2021, from </w:t>
      </w:r>
      <w:hyperlink r:id="rId22" w:history="1">
        <w:r w:rsidRPr="00C42ED8">
          <w:rPr>
            <w:rStyle w:val="Hyperlink"/>
            <w:rFonts w:ascii="Times New Roman" w:hAnsi="Times New Roman" w:cs="Times New Roman"/>
            <w:sz w:val="24"/>
            <w:szCs w:val="24"/>
          </w:rPr>
          <w:t>https://www.crummy.com/software/BeautifulSoup/bs4/doc/</w:t>
        </w:r>
      </w:hyperlink>
    </w:p>
    <w:p w14:paraId="39693C3A" w14:textId="3B032924" w:rsidR="004539CA" w:rsidRDefault="004539CA">
      <w:pPr>
        <w:rPr>
          <w:rFonts w:ascii="Times New Roman" w:hAnsi="Times New Roman" w:cs="Times New Roman"/>
          <w:b/>
          <w:bCs/>
          <w:sz w:val="24"/>
          <w:szCs w:val="24"/>
        </w:rPr>
      </w:pPr>
      <w:r>
        <w:rPr>
          <w:rFonts w:ascii="Times New Roman" w:hAnsi="Times New Roman" w:cs="Times New Roman"/>
          <w:b/>
          <w:bCs/>
          <w:sz w:val="24"/>
          <w:szCs w:val="24"/>
        </w:rPr>
        <w:t>Requests Documentation</w:t>
      </w:r>
      <w:r w:rsidR="001259EC">
        <w:rPr>
          <w:rFonts w:ascii="Times New Roman" w:hAnsi="Times New Roman" w:cs="Times New Roman"/>
          <w:b/>
          <w:bCs/>
          <w:sz w:val="24"/>
          <w:szCs w:val="24"/>
        </w:rPr>
        <w:t xml:space="preserve"> (Webpage)</w:t>
      </w:r>
    </w:p>
    <w:p w14:paraId="395788F6" w14:textId="52875350" w:rsidR="004539CA" w:rsidRPr="004539CA" w:rsidRDefault="004539CA">
      <w:pPr>
        <w:rPr>
          <w:rFonts w:ascii="Times New Roman" w:hAnsi="Times New Roman" w:cs="Times New Roman"/>
          <w:sz w:val="24"/>
          <w:szCs w:val="24"/>
        </w:rPr>
      </w:pPr>
      <w:r>
        <w:rPr>
          <w:rFonts w:ascii="Times New Roman" w:hAnsi="Times New Roman" w:cs="Times New Roman"/>
          <w:sz w:val="24"/>
          <w:szCs w:val="24"/>
        </w:rPr>
        <w:t xml:space="preserve">Requests: HTTP for Humans. Retrieved April 20, 2021, from </w:t>
      </w:r>
      <w:hyperlink r:id="rId23" w:history="1">
        <w:r w:rsidRPr="00C42ED8">
          <w:rPr>
            <w:rStyle w:val="Hyperlink"/>
            <w:rFonts w:ascii="Times New Roman" w:hAnsi="Times New Roman" w:cs="Times New Roman"/>
            <w:sz w:val="24"/>
            <w:szCs w:val="24"/>
          </w:rPr>
          <w:t>https://docs.python-requests.org/en/master/</w:t>
        </w:r>
      </w:hyperlink>
    </w:p>
    <w:p w14:paraId="2C969B00" w14:textId="64BF82D4" w:rsidR="00E41DD8" w:rsidRDefault="007A0236">
      <w:pPr>
        <w:rPr>
          <w:rFonts w:ascii="Times New Roman" w:hAnsi="Times New Roman" w:cs="Times New Roman"/>
          <w:b/>
          <w:bCs/>
          <w:sz w:val="24"/>
          <w:szCs w:val="24"/>
        </w:rPr>
      </w:pPr>
      <w:r>
        <w:rPr>
          <w:rFonts w:ascii="Times New Roman" w:hAnsi="Times New Roman" w:cs="Times New Roman"/>
          <w:b/>
          <w:bCs/>
          <w:sz w:val="24"/>
          <w:szCs w:val="24"/>
        </w:rPr>
        <w:t>Speed Up Your Python Program with Concurrency</w:t>
      </w:r>
      <w:r w:rsidR="001259EC">
        <w:rPr>
          <w:rFonts w:ascii="Times New Roman" w:hAnsi="Times New Roman" w:cs="Times New Roman"/>
          <w:b/>
          <w:bCs/>
          <w:sz w:val="24"/>
          <w:szCs w:val="24"/>
        </w:rPr>
        <w:t xml:space="preserve"> (Webpage)</w:t>
      </w:r>
    </w:p>
    <w:p w14:paraId="4F4315E0" w14:textId="3761424A" w:rsidR="004539CA" w:rsidRDefault="007A0236">
      <w:pPr>
        <w:rPr>
          <w:rFonts w:ascii="Times New Roman" w:hAnsi="Times New Roman" w:cs="Times New Roman"/>
          <w:sz w:val="24"/>
          <w:szCs w:val="24"/>
        </w:rPr>
      </w:pPr>
      <w:r>
        <w:rPr>
          <w:rFonts w:ascii="Times New Roman" w:hAnsi="Times New Roman" w:cs="Times New Roman"/>
          <w:sz w:val="24"/>
          <w:szCs w:val="24"/>
        </w:rPr>
        <w:t xml:space="preserve">J Anderson. (January 14, 2019). Speed Up Your Python Program with Concurrency. Retrieved from </w:t>
      </w:r>
      <w:hyperlink r:id="rId24" w:anchor="how-to-speed-up-a-cpu-bound-program" w:history="1">
        <w:r w:rsidRPr="00C42ED8">
          <w:rPr>
            <w:rStyle w:val="Hyperlink"/>
            <w:rFonts w:ascii="Times New Roman" w:hAnsi="Times New Roman" w:cs="Times New Roman"/>
            <w:sz w:val="24"/>
            <w:szCs w:val="24"/>
          </w:rPr>
          <w:t>https://realpython.com/python-concurrency/#how-to-speed-up-a-cpu-bound-program</w:t>
        </w:r>
      </w:hyperlink>
    </w:p>
    <w:p w14:paraId="63F88972" w14:textId="1A4457A7" w:rsidR="007A0236" w:rsidRDefault="007A0236">
      <w:pPr>
        <w:rPr>
          <w:rFonts w:ascii="Times New Roman" w:hAnsi="Times New Roman" w:cs="Times New Roman"/>
          <w:b/>
          <w:bCs/>
          <w:sz w:val="24"/>
          <w:szCs w:val="24"/>
        </w:rPr>
      </w:pPr>
      <w:r>
        <w:rPr>
          <w:rFonts w:ascii="Times New Roman" w:hAnsi="Times New Roman" w:cs="Times New Roman"/>
          <w:b/>
          <w:bCs/>
          <w:sz w:val="24"/>
          <w:szCs w:val="24"/>
        </w:rPr>
        <w:lastRenderedPageBreak/>
        <w:t>Python Multiprocessing: Pool vs Process – Comparative Analysis</w:t>
      </w:r>
      <w:r w:rsidR="001259EC">
        <w:rPr>
          <w:rFonts w:ascii="Times New Roman" w:hAnsi="Times New Roman" w:cs="Times New Roman"/>
          <w:b/>
          <w:bCs/>
          <w:sz w:val="24"/>
          <w:szCs w:val="24"/>
        </w:rPr>
        <w:t xml:space="preserve"> (Webpage)</w:t>
      </w:r>
    </w:p>
    <w:p w14:paraId="03F91006" w14:textId="5BAB126F" w:rsidR="004539CA" w:rsidRPr="004539CA" w:rsidRDefault="007A0236">
      <w:pPr>
        <w:rPr>
          <w:rFonts w:ascii="Times New Roman" w:hAnsi="Times New Roman" w:cs="Times New Roman"/>
          <w:sz w:val="24"/>
          <w:szCs w:val="24"/>
        </w:rPr>
      </w:pPr>
      <w:r>
        <w:rPr>
          <w:rFonts w:ascii="Times New Roman" w:hAnsi="Times New Roman" w:cs="Times New Roman"/>
          <w:sz w:val="24"/>
          <w:szCs w:val="24"/>
        </w:rPr>
        <w:t xml:space="preserve">P Mane. (October 4, 2017). Python Multiprocessing: Pool vs Process – Comparative Analysis. Retrieved from </w:t>
      </w:r>
      <w:hyperlink r:id="rId25" w:history="1">
        <w:r w:rsidRPr="00C42ED8">
          <w:rPr>
            <w:rStyle w:val="Hyperlink"/>
            <w:rFonts w:ascii="Times New Roman" w:hAnsi="Times New Roman" w:cs="Times New Roman"/>
            <w:sz w:val="24"/>
            <w:szCs w:val="24"/>
          </w:rPr>
          <w:t>https://www.ellicium.com/python-multiprocessing-pool-process/</w:t>
        </w:r>
      </w:hyperlink>
    </w:p>
    <w:p w14:paraId="1D99C372" w14:textId="0ECA782B" w:rsidR="007A0236" w:rsidRDefault="007A0236">
      <w:pPr>
        <w:rPr>
          <w:rFonts w:ascii="Times New Roman" w:hAnsi="Times New Roman" w:cs="Times New Roman"/>
          <w:b/>
          <w:bCs/>
          <w:sz w:val="24"/>
          <w:szCs w:val="24"/>
        </w:rPr>
      </w:pPr>
      <w:r>
        <w:rPr>
          <w:rFonts w:ascii="Times New Roman" w:hAnsi="Times New Roman" w:cs="Times New Roman"/>
          <w:b/>
          <w:bCs/>
          <w:sz w:val="24"/>
          <w:szCs w:val="24"/>
        </w:rPr>
        <w:t>Scraping Data on the Web with BeautifulSoup</w:t>
      </w:r>
      <w:r w:rsidR="001259EC">
        <w:rPr>
          <w:rFonts w:ascii="Times New Roman" w:hAnsi="Times New Roman" w:cs="Times New Roman"/>
          <w:b/>
          <w:bCs/>
          <w:sz w:val="24"/>
          <w:szCs w:val="24"/>
        </w:rPr>
        <w:t xml:space="preserve"> (Webpage)</w:t>
      </w:r>
    </w:p>
    <w:p w14:paraId="4284757F" w14:textId="301861A8" w:rsidR="007A0236" w:rsidRDefault="007A0236">
      <w:pPr>
        <w:rPr>
          <w:rFonts w:ascii="Times New Roman" w:hAnsi="Times New Roman" w:cs="Times New Roman"/>
          <w:sz w:val="24"/>
          <w:szCs w:val="24"/>
        </w:rPr>
      </w:pPr>
      <w:r>
        <w:rPr>
          <w:rFonts w:ascii="Times New Roman" w:hAnsi="Times New Roman" w:cs="Times New Roman"/>
          <w:sz w:val="24"/>
          <w:szCs w:val="24"/>
        </w:rPr>
        <w:t>T Birchard. (</w:t>
      </w:r>
      <w:r w:rsidR="004539CA">
        <w:rPr>
          <w:rFonts w:ascii="Times New Roman" w:hAnsi="Times New Roman" w:cs="Times New Roman"/>
          <w:sz w:val="24"/>
          <w:szCs w:val="24"/>
        </w:rPr>
        <w:t xml:space="preserve">n.d.). Scraping Data on the Web with BeautifulSoup. Retrieved from </w:t>
      </w:r>
      <w:hyperlink r:id="rId26" w:history="1">
        <w:r w:rsidR="004539CA" w:rsidRPr="00C42ED8">
          <w:rPr>
            <w:rStyle w:val="Hyperlink"/>
            <w:rFonts w:ascii="Times New Roman" w:hAnsi="Times New Roman" w:cs="Times New Roman"/>
            <w:sz w:val="24"/>
            <w:szCs w:val="24"/>
          </w:rPr>
          <w:t>https://hackersandslackers.com/scraping-urls-with-beautifulsoup/</w:t>
        </w:r>
      </w:hyperlink>
    </w:p>
    <w:p w14:paraId="62836B34" w14:textId="77777777" w:rsidR="004539CA" w:rsidRDefault="004539CA">
      <w:pPr>
        <w:rPr>
          <w:rFonts w:ascii="Times New Roman" w:hAnsi="Times New Roman" w:cs="Times New Roman"/>
          <w:sz w:val="24"/>
          <w:szCs w:val="24"/>
        </w:rPr>
      </w:pPr>
    </w:p>
    <w:p w14:paraId="2F8CDA53" w14:textId="77777777" w:rsidR="001259EC" w:rsidRPr="001259EC" w:rsidRDefault="001259EC" w:rsidP="001259EC">
      <w:pPr>
        <w:rPr>
          <w:rFonts w:ascii="Times New Roman" w:hAnsi="Times New Roman" w:cs="Times New Roman"/>
          <w:sz w:val="24"/>
          <w:szCs w:val="24"/>
        </w:rPr>
      </w:pPr>
    </w:p>
    <w:sectPr w:rsidR="001259EC" w:rsidRPr="001259EC" w:rsidSect="00F86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0720" w14:textId="77777777" w:rsidR="000A3E5C" w:rsidRDefault="000A3E5C" w:rsidP="002E51EC">
      <w:pPr>
        <w:spacing w:after="0" w:line="240" w:lineRule="auto"/>
      </w:pPr>
      <w:r>
        <w:separator/>
      </w:r>
    </w:p>
  </w:endnote>
  <w:endnote w:type="continuationSeparator" w:id="0">
    <w:p w14:paraId="0C6B0ED6" w14:textId="77777777" w:rsidR="000A3E5C" w:rsidRDefault="000A3E5C"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terstate Light">
    <w:altName w:val="Calibri"/>
    <w:panose1 w:val="00000000000000000000"/>
    <w:charset w:val="00"/>
    <w:family w:val="modern"/>
    <w:notTrueType/>
    <w:pitch w:val="variable"/>
    <w:sig w:usb0="A00000AF" w:usb1="50002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44765"/>
      <w:docPartObj>
        <w:docPartGallery w:val="Page Numbers (Bottom of Page)"/>
        <w:docPartUnique/>
      </w:docPartObj>
    </w:sdtPr>
    <w:sdtEnd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0085" w14:textId="77777777" w:rsidR="000A3E5C" w:rsidRDefault="000A3E5C" w:rsidP="002E51EC">
      <w:pPr>
        <w:spacing w:after="0" w:line="240" w:lineRule="auto"/>
      </w:pPr>
      <w:r>
        <w:separator/>
      </w:r>
    </w:p>
  </w:footnote>
  <w:footnote w:type="continuationSeparator" w:id="0">
    <w:p w14:paraId="67FE4979" w14:textId="77777777" w:rsidR="000A3E5C" w:rsidRDefault="000A3E5C"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01125"/>
    <w:multiLevelType w:val="hybridMultilevel"/>
    <w:tmpl w:val="FB5464E8"/>
    <w:lvl w:ilvl="0" w:tplc="74D2F97A">
      <w:start w:val="1"/>
      <w:numFmt w:val="upperRoman"/>
      <w:lvlText w:val="%1."/>
      <w:lvlJc w:val="left"/>
      <w:pPr>
        <w:ind w:left="1080" w:hanging="936"/>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ac Banner">
    <w15:presenceInfo w15:providerId="Windows Live" w15:userId="300e363001b64f9c"/>
  </w15:person>
  <w15:person w15:author="Tyler Bruce">
    <w15:presenceInfo w15:providerId="Windows Live" w15:userId="c1f33a2f7c3860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3661D"/>
    <w:rsid w:val="00057471"/>
    <w:rsid w:val="000A3E5C"/>
    <w:rsid w:val="000A5DAF"/>
    <w:rsid w:val="000E33B5"/>
    <w:rsid w:val="000F5B4F"/>
    <w:rsid w:val="001259EC"/>
    <w:rsid w:val="0013254F"/>
    <w:rsid w:val="001468A9"/>
    <w:rsid w:val="00163D6C"/>
    <w:rsid w:val="00195D98"/>
    <w:rsid w:val="001A0EF6"/>
    <w:rsid w:val="001A1A72"/>
    <w:rsid w:val="001C797A"/>
    <w:rsid w:val="00202228"/>
    <w:rsid w:val="00212314"/>
    <w:rsid w:val="00245207"/>
    <w:rsid w:val="00276FF0"/>
    <w:rsid w:val="00295872"/>
    <w:rsid w:val="002D1E6D"/>
    <w:rsid w:val="002D4F4D"/>
    <w:rsid w:val="002E51EC"/>
    <w:rsid w:val="002E56A2"/>
    <w:rsid w:val="0031585A"/>
    <w:rsid w:val="003630D1"/>
    <w:rsid w:val="003849D9"/>
    <w:rsid w:val="003B3830"/>
    <w:rsid w:val="00424B77"/>
    <w:rsid w:val="004539CA"/>
    <w:rsid w:val="00457364"/>
    <w:rsid w:val="004D0D44"/>
    <w:rsid w:val="0051733F"/>
    <w:rsid w:val="0054516B"/>
    <w:rsid w:val="00563117"/>
    <w:rsid w:val="005774E0"/>
    <w:rsid w:val="005D5998"/>
    <w:rsid w:val="00627307"/>
    <w:rsid w:val="00637E38"/>
    <w:rsid w:val="006457BC"/>
    <w:rsid w:val="00685E7D"/>
    <w:rsid w:val="006A0219"/>
    <w:rsid w:val="006B73C8"/>
    <w:rsid w:val="006E433D"/>
    <w:rsid w:val="007122E0"/>
    <w:rsid w:val="00724EC7"/>
    <w:rsid w:val="00730E47"/>
    <w:rsid w:val="00757F32"/>
    <w:rsid w:val="00760C37"/>
    <w:rsid w:val="007A0236"/>
    <w:rsid w:val="007A4DF1"/>
    <w:rsid w:val="007F5073"/>
    <w:rsid w:val="00811A26"/>
    <w:rsid w:val="008245A7"/>
    <w:rsid w:val="00827505"/>
    <w:rsid w:val="00844F80"/>
    <w:rsid w:val="00855CBA"/>
    <w:rsid w:val="00902431"/>
    <w:rsid w:val="009559F2"/>
    <w:rsid w:val="00982D86"/>
    <w:rsid w:val="00996E6D"/>
    <w:rsid w:val="009E3C98"/>
    <w:rsid w:val="009E5385"/>
    <w:rsid w:val="009F1444"/>
    <w:rsid w:val="00A300AA"/>
    <w:rsid w:val="00A30FA2"/>
    <w:rsid w:val="00A42602"/>
    <w:rsid w:val="00A44DEA"/>
    <w:rsid w:val="00AC288F"/>
    <w:rsid w:val="00AD3F85"/>
    <w:rsid w:val="00AF442E"/>
    <w:rsid w:val="00B07178"/>
    <w:rsid w:val="00B209DA"/>
    <w:rsid w:val="00B505FD"/>
    <w:rsid w:val="00B9341E"/>
    <w:rsid w:val="00BF4C28"/>
    <w:rsid w:val="00C31137"/>
    <w:rsid w:val="00C32B5B"/>
    <w:rsid w:val="00C5390F"/>
    <w:rsid w:val="00C618DB"/>
    <w:rsid w:val="00C764B8"/>
    <w:rsid w:val="00CE4120"/>
    <w:rsid w:val="00CF49AD"/>
    <w:rsid w:val="00D0195B"/>
    <w:rsid w:val="00D27F71"/>
    <w:rsid w:val="00D427CB"/>
    <w:rsid w:val="00D478EC"/>
    <w:rsid w:val="00D52EFF"/>
    <w:rsid w:val="00D84078"/>
    <w:rsid w:val="00DC04FE"/>
    <w:rsid w:val="00DD621B"/>
    <w:rsid w:val="00E07C3A"/>
    <w:rsid w:val="00E41DD8"/>
    <w:rsid w:val="00E74758"/>
    <w:rsid w:val="00E935A9"/>
    <w:rsid w:val="00EF07AD"/>
    <w:rsid w:val="00F218BA"/>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08265"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 w:type="character" w:styleId="CommentReference">
    <w:name w:val="annotation reference"/>
    <w:basedOn w:val="DefaultParagraphFont"/>
    <w:uiPriority w:val="99"/>
    <w:semiHidden/>
    <w:unhideWhenUsed/>
    <w:rsid w:val="007122E0"/>
    <w:rPr>
      <w:sz w:val="16"/>
      <w:szCs w:val="16"/>
    </w:rPr>
  </w:style>
  <w:style w:type="paragraph" w:styleId="CommentText">
    <w:name w:val="annotation text"/>
    <w:basedOn w:val="Normal"/>
    <w:link w:val="CommentTextChar"/>
    <w:uiPriority w:val="99"/>
    <w:semiHidden/>
    <w:unhideWhenUsed/>
    <w:rsid w:val="007122E0"/>
    <w:pPr>
      <w:spacing w:line="240" w:lineRule="auto"/>
    </w:pPr>
    <w:rPr>
      <w:sz w:val="20"/>
      <w:szCs w:val="20"/>
    </w:rPr>
  </w:style>
  <w:style w:type="character" w:customStyle="1" w:styleId="CommentTextChar">
    <w:name w:val="Comment Text Char"/>
    <w:basedOn w:val="DefaultParagraphFont"/>
    <w:link w:val="CommentText"/>
    <w:uiPriority w:val="99"/>
    <w:semiHidden/>
    <w:rsid w:val="007122E0"/>
    <w:rPr>
      <w:sz w:val="20"/>
      <w:szCs w:val="20"/>
    </w:rPr>
  </w:style>
  <w:style w:type="paragraph" w:styleId="CommentSubject">
    <w:name w:val="annotation subject"/>
    <w:basedOn w:val="CommentText"/>
    <w:next w:val="CommentText"/>
    <w:link w:val="CommentSubjectChar"/>
    <w:uiPriority w:val="99"/>
    <w:semiHidden/>
    <w:unhideWhenUsed/>
    <w:rsid w:val="007122E0"/>
    <w:rPr>
      <w:b/>
      <w:bCs/>
    </w:rPr>
  </w:style>
  <w:style w:type="character" w:customStyle="1" w:styleId="CommentSubjectChar">
    <w:name w:val="Comment Subject Char"/>
    <w:basedOn w:val="CommentTextChar"/>
    <w:link w:val="CommentSubject"/>
    <w:uiPriority w:val="99"/>
    <w:semiHidden/>
    <w:rsid w:val="007122E0"/>
    <w:rPr>
      <w:b/>
      <w:bCs/>
      <w:sz w:val="20"/>
      <w:szCs w:val="20"/>
    </w:rPr>
  </w:style>
  <w:style w:type="character" w:styleId="FollowedHyperlink">
    <w:name w:val="FollowedHyperlink"/>
    <w:basedOn w:val="DefaultParagraphFont"/>
    <w:uiPriority w:val="99"/>
    <w:semiHidden/>
    <w:unhideWhenUsed/>
    <w:rsid w:val="0003661D"/>
    <w:rPr>
      <w:color w:val="00826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ckersandslackers.com/scraping-urls-with-beautifulsoup/" TargetMode="Externa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licium.com/python-multiprocessing-pool-proce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lpython.com/python-concurrenc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requests.org/en/master/"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rummy.com/software/BeautifulSoup/bs4/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55F51"/>
      </a:dk2>
      <a:lt2>
        <a:srgbClr val="E3DED1"/>
      </a:lt2>
      <a:accent1>
        <a:srgbClr val="008265"/>
      </a:accent1>
      <a:accent2>
        <a:srgbClr val="008265"/>
      </a:accent2>
      <a:accent3>
        <a:srgbClr val="008265"/>
      </a:accent3>
      <a:accent4>
        <a:srgbClr val="008265"/>
      </a:accent4>
      <a:accent5>
        <a:srgbClr val="008265"/>
      </a:accent5>
      <a:accent6>
        <a:srgbClr val="008265"/>
      </a:accent6>
      <a:hlink>
        <a:srgbClr val="008265"/>
      </a:hlink>
      <a:folHlink>
        <a:srgbClr val="00826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Procedural Manual for Parallel COmputing in python</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2</cp:revision>
  <cp:lastPrinted>2021-04-18T13:05:00Z</cp:lastPrinted>
  <dcterms:created xsi:type="dcterms:W3CDTF">2021-04-22T14:19:00Z</dcterms:created>
  <dcterms:modified xsi:type="dcterms:W3CDTF">2021-04-22T14:19:00Z</dcterms:modified>
</cp:coreProperties>
</file>